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01E105" w14:textId="0B4D8CD2" w:rsidR="0079333B" w:rsidRDefault="0079333B" w:rsidP="0079333B">
      <w:pPr>
        <w:suppressAutoHyphens w:val="0"/>
        <w:spacing w:after="0" w:line="480" w:lineRule="auto"/>
        <w:jc w:val="center"/>
        <w:rPr>
          <w:rFonts w:ascii="Times New Roman" w:hAnsi="Times New Roman" w:cs="Times New Roman"/>
          <w:b/>
          <w:bCs/>
          <w:sz w:val="24"/>
          <w:szCs w:val="24"/>
        </w:rPr>
      </w:pPr>
      <w:r w:rsidRPr="0079333B">
        <w:rPr>
          <w:rFonts w:ascii="Times New Roman" w:hAnsi="Times New Roman" w:cs="Times New Roman"/>
          <w:b/>
          <w:bCs/>
          <w:sz w:val="24"/>
          <w:szCs w:val="24"/>
        </w:rPr>
        <w:t xml:space="preserve">Clinical Use of Electroencephalography in </w:t>
      </w:r>
      <w:r w:rsidR="00DD70F5">
        <w:rPr>
          <w:rFonts w:ascii="Times New Roman" w:hAnsi="Times New Roman" w:cs="Times New Roman"/>
          <w:b/>
          <w:bCs/>
          <w:sz w:val="24"/>
          <w:szCs w:val="24"/>
        </w:rPr>
        <w:t>t</w:t>
      </w:r>
      <w:r w:rsidRPr="0079333B">
        <w:rPr>
          <w:rFonts w:ascii="Times New Roman" w:hAnsi="Times New Roman" w:cs="Times New Roman"/>
          <w:b/>
          <w:bCs/>
          <w:sz w:val="24"/>
          <w:szCs w:val="24"/>
        </w:rPr>
        <w:t xml:space="preserve">he Assessment of </w:t>
      </w:r>
      <w:r w:rsidR="00DD70F5">
        <w:rPr>
          <w:rFonts w:ascii="Times New Roman" w:hAnsi="Times New Roman" w:cs="Times New Roman"/>
          <w:b/>
          <w:bCs/>
          <w:sz w:val="24"/>
          <w:szCs w:val="24"/>
        </w:rPr>
        <w:t xml:space="preserve">Acute </w:t>
      </w:r>
      <w:r w:rsidRPr="0079333B">
        <w:rPr>
          <w:rFonts w:ascii="Times New Roman" w:hAnsi="Times New Roman" w:cs="Times New Roman"/>
          <w:b/>
          <w:bCs/>
          <w:sz w:val="24"/>
          <w:szCs w:val="24"/>
        </w:rPr>
        <w:t>Thermal Pain</w:t>
      </w:r>
    </w:p>
    <w:p w14:paraId="5A918250" w14:textId="19ECE0B8" w:rsidR="009174D5" w:rsidRDefault="009174D5" w:rsidP="0079333B">
      <w:pPr>
        <w:suppressAutoHyphens w:val="0"/>
        <w:spacing w:after="0" w:line="480" w:lineRule="auto"/>
        <w:rPr>
          <w:rFonts w:ascii="Times New Roman" w:eastAsia="Calibri" w:hAnsi="Times New Roman" w:cs="Times New Roman"/>
          <w:b/>
          <w:color w:val="auto"/>
          <w:sz w:val="24"/>
          <w:szCs w:val="24"/>
        </w:rPr>
      </w:pPr>
      <w:r>
        <w:rPr>
          <w:rFonts w:ascii="Times New Roman" w:eastAsia="Calibri" w:hAnsi="Times New Roman" w:cs="Times New Roman"/>
          <w:b/>
          <w:color w:val="auto"/>
          <w:sz w:val="24"/>
          <w:szCs w:val="24"/>
        </w:rPr>
        <w:t>Abstract</w:t>
      </w:r>
    </w:p>
    <w:p w14:paraId="2F75B635" w14:textId="78CDDB22" w:rsidR="009174D5" w:rsidRDefault="009174D5" w:rsidP="0079333B">
      <w:pPr>
        <w:suppressAutoHyphens w:val="0"/>
        <w:spacing w:after="0" w:line="480" w:lineRule="auto"/>
        <w:rPr>
          <w:rFonts w:ascii="Times New Roman" w:eastAsia="Calibri" w:hAnsi="Times New Roman" w:cs="Times New Roman"/>
          <w:b/>
          <w:color w:val="auto"/>
          <w:sz w:val="24"/>
          <w:szCs w:val="24"/>
        </w:rPr>
      </w:pPr>
      <w:r>
        <w:rPr>
          <w:rFonts w:ascii="Times New Roman" w:eastAsia="Calibri" w:hAnsi="Times New Roman" w:cs="Times New Roman"/>
          <w:b/>
          <w:color w:val="auto"/>
          <w:sz w:val="24"/>
          <w:szCs w:val="24"/>
        </w:rPr>
        <w:t>Keywords</w:t>
      </w:r>
    </w:p>
    <w:p w14:paraId="021400F7" w14:textId="4E5539BA" w:rsidR="0079333B" w:rsidRDefault="0079333B" w:rsidP="0079333B">
      <w:pPr>
        <w:suppressAutoHyphens w:val="0"/>
        <w:spacing w:after="0" w:line="480" w:lineRule="auto"/>
        <w:rPr>
          <w:rFonts w:ascii="Times New Roman" w:eastAsia="Calibri" w:hAnsi="Times New Roman" w:cs="Times New Roman"/>
          <w:b/>
          <w:color w:val="auto"/>
          <w:sz w:val="24"/>
          <w:szCs w:val="24"/>
        </w:rPr>
      </w:pPr>
      <w:r w:rsidRPr="0079333B">
        <w:rPr>
          <w:rFonts w:ascii="Times New Roman" w:eastAsia="Calibri" w:hAnsi="Times New Roman" w:cs="Times New Roman"/>
          <w:b/>
          <w:color w:val="auto"/>
          <w:sz w:val="24"/>
          <w:szCs w:val="24"/>
        </w:rPr>
        <w:t>Introduction</w:t>
      </w:r>
    </w:p>
    <w:p w14:paraId="26393168" w14:textId="70791C55" w:rsidR="00CF4406" w:rsidRPr="000F162B" w:rsidRDefault="00CF4406" w:rsidP="00CF4406">
      <w:pPr>
        <w:spacing w:line="480" w:lineRule="auto"/>
        <w:ind w:right="-7" w:firstLine="720"/>
        <w:jc w:val="both"/>
        <w:rPr>
          <w:rFonts w:ascii="Times New Roman" w:hAnsi="Times New Roman" w:cs="Times New Roman"/>
          <w:color w:val="auto"/>
          <w:sz w:val="24"/>
          <w:szCs w:val="24"/>
        </w:rPr>
      </w:pPr>
      <w:r w:rsidRPr="000F162B">
        <w:rPr>
          <w:rFonts w:ascii="Times New Roman" w:hAnsi="Times New Roman" w:cs="Times New Roman"/>
          <w:sz w:val="24"/>
          <w:szCs w:val="24"/>
        </w:rPr>
        <w:t xml:space="preserve">Emerging from activation of a wide cortical network, the subjective feeling of pain is hard to interpret using a spatially-driven approach. As of now, no practically implementable system has successfully been able to decode and predict pain clinically </w:t>
      </w:r>
      <w:r w:rsidRPr="000F162B">
        <w:rPr>
          <w:rFonts w:ascii="Times New Roman" w:hAnsi="Times New Roman" w:cs="Times New Roman"/>
          <w:sz w:val="24"/>
          <w:szCs w:val="24"/>
        </w:rPr>
        <w:fldChar w:fldCharType="begin">
          <w:fldData xml:space="preserve">PEVuZE5vdGU+PENpdGU+PEF1dGhvcj5Sb3NhPC9BdXRob3I+PFllYXI+MjAxNDwvWWVhcj48UmVj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==
</w:fldData>
        </w:fldChar>
      </w:r>
      <w:r w:rsidRPr="000F162B">
        <w:rPr>
          <w:rFonts w:ascii="Times New Roman" w:hAnsi="Times New Roman" w:cs="Times New Roman"/>
          <w:sz w:val="24"/>
          <w:szCs w:val="24"/>
        </w:rPr>
        <w:instrText xml:space="preserve"> ADDIN EN.CITE </w:instrText>
      </w:r>
      <w:r w:rsidRPr="000F162B">
        <w:rPr>
          <w:rFonts w:ascii="Times New Roman" w:hAnsi="Times New Roman" w:cs="Times New Roman"/>
          <w:sz w:val="24"/>
          <w:szCs w:val="24"/>
        </w:rPr>
        <w:fldChar w:fldCharType="begin">
          <w:fldData xml:space="preserve">PEVuZE5vdGU+PENpdGU+PEF1dGhvcj5Sb3NhPC9BdXRob3I+PFllYXI+MjAxNDwvWWVhcj48UmVj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==
</w:fldData>
        </w:fldChar>
      </w:r>
      <w:r w:rsidRPr="000F162B">
        <w:rPr>
          <w:rFonts w:ascii="Times New Roman" w:hAnsi="Times New Roman" w:cs="Times New Roman"/>
          <w:sz w:val="24"/>
          <w:szCs w:val="24"/>
        </w:rPr>
        <w:instrText xml:space="preserve"> ADDIN EN.CITE.DATA </w:instrText>
      </w:r>
      <w:r w:rsidRPr="000F162B">
        <w:rPr>
          <w:rFonts w:ascii="Times New Roman" w:hAnsi="Times New Roman" w:cs="Times New Roman"/>
          <w:sz w:val="24"/>
          <w:szCs w:val="24"/>
        </w:rPr>
      </w:r>
      <w:r w:rsidRPr="000F162B">
        <w:rPr>
          <w:rFonts w:ascii="Times New Roman" w:hAnsi="Times New Roman" w:cs="Times New Roman"/>
          <w:sz w:val="24"/>
          <w:szCs w:val="24"/>
        </w:rPr>
        <w:fldChar w:fldCharType="end"/>
      </w:r>
      <w:r w:rsidRPr="000F162B">
        <w:rPr>
          <w:rFonts w:ascii="Times New Roman" w:hAnsi="Times New Roman" w:cs="Times New Roman"/>
          <w:sz w:val="24"/>
          <w:szCs w:val="24"/>
        </w:rPr>
      </w:r>
      <w:r w:rsidRPr="000F162B">
        <w:rPr>
          <w:rFonts w:ascii="Times New Roman" w:hAnsi="Times New Roman" w:cs="Times New Roman"/>
          <w:sz w:val="24"/>
          <w:szCs w:val="24"/>
        </w:rPr>
        <w:fldChar w:fldCharType="separate"/>
      </w:r>
      <w:r w:rsidRPr="000F162B">
        <w:rPr>
          <w:rFonts w:ascii="Times New Roman" w:hAnsi="Times New Roman" w:cs="Times New Roman"/>
          <w:noProof/>
          <w:sz w:val="24"/>
          <w:szCs w:val="24"/>
        </w:rPr>
        <w:t>[1, 2]</w:t>
      </w:r>
      <w:r w:rsidRPr="000F162B">
        <w:rPr>
          <w:rFonts w:ascii="Times New Roman" w:hAnsi="Times New Roman" w:cs="Times New Roman"/>
          <w:sz w:val="24"/>
          <w:szCs w:val="24"/>
        </w:rPr>
        <w:fldChar w:fldCharType="end"/>
      </w:r>
      <w:r w:rsidRPr="000F162B">
        <w:rPr>
          <w:rFonts w:ascii="Times New Roman" w:hAnsi="Times New Roman" w:cs="Times New Roman"/>
          <w:sz w:val="24"/>
          <w:szCs w:val="24"/>
        </w:rPr>
        <w:t xml:space="preserve">. Beside its spatial component, pain is accompanied by complex temporal–spectral patterns of brain activity </w:t>
      </w:r>
      <w:r w:rsidRPr="000F162B">
        <w:rPr>
          <w:rFonts w:ascii="Times New Roman" w:hAnsi="Times New Roman" w:cs="Times New Roman"/>
          <w:sz w:val="24"/>
          <w:szCs w:val="24"/>
        </w:rPr>
        <w:fldChar w:fldCharType="begin"/>
      </w:r>
      <w:r w:rsidRPr="000F162B">
        <w:rPr>
          <w:rFonts w:ascii="Times New Roman" w:hAnsi="Times New Roman" w:cs="Times New Roman"/>
          <w:sz w:val="24"/>
          <w:szCs w:val="24"/>
        </w:rPr>
        <w:instrText xml:space="preserve"> ADDIN EN.CITE &lt;EndNote&gt;&lt;Cite&gt;&lt;Author&gt;Ploner&lt;/Author&gt;&lt;Year&gt;2017&lt;/Year&gt;&lt;RecNum&gt;311&lt;/RecNum&gt;&lt;DisplayText&gt;[3]&lt;/DisplayText&gt;&lt;record&gt;&lt;rec-number&gt;311&lt;/rec-number&gt;&lt;foreign-keys&gt;&lt;key app="EN" db-id="2tfv2dt2jpap58efswsv2wrlp0xs25stzp9a" timestamp="1569604695"&gt;311&lt;/key&gt;&lt;/foreign-keys&gt;&lt;ref-type name="Journal Article"&gt;17&lt;/ref-type&gt;&lt;contributors&gt;&lt;authors&gt;&lt;author&gt;Ploner, Markus&lt;/author&gt;&lt;author&gt;Sorg, Christian&lt;/author&gt;&lt;author&gt;Gross, Joachim&lt;/author&gt;&lt;/authors&gt;&lt;/contributors&gt;&lt;titles&gt;&lt;title&gt;Brain Rhythms of Pain&lt;/title&gt;&lt;secondary-title&gt;Trends in cognitive sciences&lt;/secondary-title&gt;&lt;alt-title&gt;Trends Cogn Sci&lt;/alt-title&gt;&lt;/titles&gt;&lt;periodical&gt;&lt;full-title&gt;Trends in Cognitive Sciences&lt;/full-title&gt;&lt;/periodical&gt;&lt;pages&gt;100-110&lt;/pages&gt;&lt;volume&gt;21&lt;/volume&gt;&lt;number&gt;2&lt;/number&gt;&lt;edition&gt;12/23&lt;/edition&gt;&lt;keywords&gt;&lt;keyword&gt;*brain&lt;/keyword&gt;&lt;keyword&gt;*information flow&lt;/keyword&gt;&lt;keyword&gt;*oscillations&lt;/keyword&gt;&lt;keyword&gt;*pain&lt;/keyword&gt;&lt;keyword&gt;*predictive coding&lt;/keyword&gt;&lt;keyword&gt;Brain/physiology/*physiopathology&lt;/keyword&gt;&lt;keyword&gt;Brain Waves/*physiology&lt;/keyword&gt;&lt;keyword&gt;*Cognition&lt;/keyword&gt;&lt;keyword&gt;*Emotions&lt;/keyword&gt;&lt;keyword&gt;Humans&lt;/keyword&gt;&lt;keyword&gt;Motivation&lt;/keyword&gt;&lt;keyword&gt;Neurons/physiology&lt;/keyword&gt;&lt;keyword&gt;Pain/physiopathology/*psychology&lt;/keyword&gt;&lt;/keywords&gt;&lt;dates&gt;&lt;year&gt;2017&lt;/year&gt;&lt;/dates&gt;&lt;publisher&gt;Elsevier Science&lt;/publisher&gt;&lt;isbn&gt;1879-307X&amp;#xD;1364-6613&lt;/isbn&gt;&lt;accession-num&gt;28025007&lt;/accession-num&gt;&lt;urls&gt;&lt;related-urls&gt;&lt;url&gt;https://www.ncbi.nlm.nih.gov/pubmed/28025007&lt;/url&gt;&lt;url&gt;https://www.ncbi.nlm.nih.gov/pmc/articles/PMC5374269/&lt;/url&gt;&lt;/related-urls&gt;&lt;/urls&gt;&lt;electronic-resource-num&gt;10.1016/j.tics.2016.12.001&lt;/electronic-resource-num&gt;&lt;remote-database-name&gt;PubMed&lt;/remote-database-name&gt;&lt;language&gt;eng&lt;/language&gt;&lt;/record&gt;&lt;/Cite&gt;&lt;/EndNote&gt;</w:instrText>
      </w:r>
      <w:r w:rsidRPr="000F162B">
        <w:rPr>
          <w:rFonts w:ascii="Times New Roman" w:hAnsi="Times New Roman" w:cs="Times New Roman"/>
          <w:sz w:val="24"/>
          <w:szCs w:val="24"/>
        </w:rPr>
        <w:fldChar w:fldCharType="separate"/>
      </w:r>
      <w:r w:rsidRPr="000F162B">
        <w:rPr>
          <w:rFonts w:ascii="Times New Roman" w:hAnsi="Times New Roman" w:cs="Times New Roman"/>
          <w:noProof/>
          <w:sz w:val="24"/>
          <w:szCs w:val="24"/>
        </w:rPr>
        <w:t>[3]</w:t>
      </w:r>
      <w:r w:rsidRPr="000F162B">
        <w:rPr>
          <w:rFonts w:ascii="Times New Roman" w:hAnsi="Times New Roman" w:cs="Times New Roman"/>
          <w:sz w:val="24"/>
          <w:szCs w:val="24"/>
        </w:rPr>
        <w:fldChar w:fldCharType="end"/>
      </w:r>
      <w:r w:rsidRPr="000F162B">
        <w:rPr>
          <w:rFonts w:ascii="Times New Roman" w:hAnsi="Times New Roman" w:cs="Times New Roman"/>
          <w:sz w:val="24"/>
          <w:szCs w:val="24"/>
        </w:rPr>
        <w:t xml:space="preserve">. In order to detect such subtle changes in neural activation, a neuroimaging device must have the capacity to record at the millisecond scale, far beyond the spend of functional Magnetic Resonance </w:t>
      </w:r>
      <w:r w:rsidRPr="000F162B">
        <w:rPr>
          <w:rFonts w:ascii="Times New Roman" w:hAnsi="Times New Roman" w:cs="Times New Roman"/>
          <w:sz w:val="24"/>
          <w:szCs w:val="24"/>
        </w:rPr>
        <w:fldChar w:fldCharType="begin"/>
      </w:r>
      <w:r w:rsidRPr="000F162B">
        <w:rPr>
          <w:rFonts w:ascii="Times New Roman" w:hAnsi="Times New Roman" w:cs="Times New Roman"/>
          <w:sz w:val="24"/>
          <w:szCs w:val="24"/>
        </w:rPr>
        <w:instrText xml:space="preserve"> ADDIN EN.CITE &lt;EndNote&gt;&lt;Cite&gt;&lt;Author&gt;Levitt&lt;/Author&gt;&lt;Year&gt;2018&lt;/Year&gt;&lt;RecNum&gt;2&lt;/RecNum&gt;&lt;DisplayText&gt;[2]&lt;/DisplayText&gt;&lt;record&gt;&lt;rec-number&gt;2&lt;/rec-number&gt;&lt;foreign-keys&gt;&lt;key app="EN" db-id="2tfv2dt2jpap58efswsv2wrlp0xs25stzp9a" timestamp="1549243239"&gt;2&lt;/key&gt;&lt;/foreign-keys&gt;&lt;ref-type name="Journal Article"&gt;17&lt;/ref-type&gt;&lt;contributors&gt;&lt;authors&gt;&lt;author&gt;Levitt, J.&lt;/author&gt;&lt;author&gt;Saab, C. Y.&lt;/author&gt;&lt;/authors&gt;&lt;/contributors&gt;&lt;auth-address&gt;Department of Neurosurgery, Rhode Island Hospital, Department of Neuroscience, Brown University, Providence, RI, USA.&amp;#xD;Department of Neurosurgery, Rhode Island Hospital, Department of Neuroscience, Brown University, Providence, RI, USA. Electronic address: Carl_Saab@Brown.edu.&lt;/auth-address&gt;&lt;titles&gt;&lt;title&gt;What does a pain &amp;apos;biomarker&amp;apos; mean and can a machine be taught to measure pain?&lt;/title&gt;&lt;secondary-title&gt;Neurosci Lett&lt;/secondary-title&gt;&lt;alt-title&gt;Neuroscience letters&lt;/alt-title&gt;&lt;/titles&gt;&lt;periodical&gt;&lt;full-title&gt;Neurosci Lett&lt;/full-title&gt;&lt;abbr-1&gt;Neuroscience letters&lt;/abbr-1&gt;&lt;/periodical&gt;&lt;alt-periodical&gt;&lt;full-title&gt;Neurosci Lett&lt;/full-title&gt;&lt;abbr-1&gt;Neuroscience letters&lt;/abbr-1&gt;&lt;/alt-periodical&gt;&lt;edition&gt;2018/12/07&lt;/edition&gt;&lt;keywords&gt;&lt;keyword&gt;Biomarker&lt;/keyword&gt;&lt;keyword&gt;Eeg&lt;/keyword&gt;&lt;keyword&gt;Machine learning&lt;/keyword&gt;&lt;keyword&gt;Pain&lt;/keyword&gt;&lt;/keywords&gt;&lt;dates&gt;&lt;year&gt;2018&lt;/year&gt;&lt;pub-dates&gt;&lt;date&gt;Nov 29&lt;/date&gt;&lt;/pub-dates&gt;&lt;/dates&gt;&lt;isbn&gt;0304-3940&lt;/isbn&gt;&lt;accession-num&gt;30503919&lt;/accession-num&gt;&lt;urls&gt;&lt;/urls&gt;&lt;electronic-resource-num&gt;10.1016/j.neulet.2018.11.038&lt;/electronic-resource-num&gt;&lt;remote-database-provider&gt;NLM&lt;/remote-database-provider&gt;&lt;language&gt;eng&lt;/language&gt;&lt;/record&gt;&lt;/Cite&gt;&lt;/EndNote&gt;</w:instrText>
      </w:r>
      <w:r w:rsidRPr="000F162B">
        <w:rPr>
          <w:rFonts w:ascii="Times New Roman" w:hAnsi="Times New Roman" w:cs="Times New Roman"/>
          <w:sz w:val="24"/>
          <w:szCs w:val="24"/>
        </w:rPr>
        <w:fldChar w:fldCharType="separate"/>
      </w:r>
      <w:r w:rsidRPr="000F162B">
        <w:rPr>
          <w:rFonts w:ascii="Times New Roman" w:hAnsi="Times New Roman" w:cs="Times New Roman"/>
          <w:noProof/>
          <w:sz w:val="24"/>
          <w:szCs w:val="24"/>
        </w:rPr>
        <w:t>[2]</w:t>
      </w:r>
      <w:r w:rsidRPr="000F162B">
        <w:rPr>
          <w:rFonts w:ascii="Times New Roman" w:hAnsi="Times New Roman" w:cs="Times New Roman"/>
          <w:sz w:val="24"/>
          <w:szCs w:val="24"/>
        </w:rPr>
        <w:fldChar w:fldCharType="end"/>
      </w:r>
      <w:r w:rsidRPr="000F162B">
        <w:rPr>
          <w:rFonts w:ascii="Times New Roman" w:hAnsi="Times New Roman" w:cs="Times New Roman"/>
          <w:sz w:val="24"/>
          <w:szCs w:val="24"/>
        </w:rPr>
        <w:t xml:space="preserve"> -- not to mention its high cost and limited portability. The use of electroencephalography (EEG) has therefore been suggested for the investigation of a dynamic cerebral biomarker of pain </w:t>
      </w:r>
      <w:r w:rsidRPr="000F162B">
        <w:rPr>
          <w:rFonts w:ascii="Times New Roman" w:hAnsi="Times New Roman" w:cs="Times New Roman"/>
          <w:sz w:val="24"/>
          <w:szCs w:val="24"/>
        </w:rPr>
        <w:fldChar w:fldCharType="begin"/>
      </w:r>
      <w:r w:rsidRPr="000F162B">
        <w:rPr>
          <w:rFonts w:ascii="Times New Roman" w:hAnsi="Times New Roman" w:cs="Times New Roman"/>
          <w:sz w:val="24"/>
          <w:szCs w:val="24"/>
        </w:rPr>
        <w:instrText xml:space="preserve"> ADDIN EN.CITE &lt;EndNote&gt;&lt;Cite&gt;&lt;Author&gt;Ploner&lt;/Author&gt;&lt;Year&gt;2018&lt;/Year&gt;&lt;RecNum&gt;267&lt;/RecNum&gt;&lt;DisplayText&gt;[4]&lt;/DisplayText&gt;&lt;record&gt;&lt;rec-number&gt;267&lt;/rec-number&gt;&lt;foreign-keys&gt;&lt;key app="EN" db-id="2tfv2dt2jpap58efswsv2wrlp0xs25stzp9a" timestamp="1561665791"&gt;267&lt;/key&gt;&lt;/foreign-keys&gt;&lt;ref-type name="Journal Article"&gt;17&lt;/ref-type&gt;&lt;contributors&gt;&lt;authors&gt;&lt;author&gt;Ploner, M.&lt;/author&gt;&lt;author&gt;May, E. S.&lt;/author&gt;&lt;/authors&gt;&lt;/contributors&gt;&lt;titles&gt;&lt;title&gt;Electroencephalography and magnetoencephalography in pain research-current state and future perspectives&lt;/title&gt;&lt;secondary-title&gt;Pain&lt;/secondary-title&gt;&lt;alt-title&gt;Pain&lt;/alt-title&gt;&lt;/titles&gt;&lt;periodical&gt;&lt;full-title&gt;Pain&lt;/full-title&gt;&lt;abbr-1&gt;Pain&lt;/abbr-1&gt;&lt;/periodical&gt;&lt;alt-periodical&gt;&lt;full-title&gt;Pain&lt;/full-title&gt;&lt;abbr-1&gt;Pain&lt;/abbr-1&gt;&lt;/alt-periodical&gt;&lt;pages&gt;206-211&lt;/pages&gt;&lt;volume&gt;159&lt;/volume&gt;&lt;number&gt;2&lt;/number&gt;&lt;edition&gt;2018/06/27&lt;/edition&gt;&lt;keywords&gt;&lt;keyword&gt;Animals&lt;/keyword&gt;&lt;keyword&gt;Biomedical Research/instrumentation/methods&lt;/keyword&gt;&lt;keyword&gt;*Electroencephalography/methods/trends&lt;/keyword&gt;&lt;keyword&gt;Humans&lt;/keyword&gt;&lt;keyword&gt;*Magnetoencephalography/methods/trends&lt;/keyword&gt;&lt;keyword&gt;Pain/*physiopathology&lt;/keyword&gt;&lt;keyword&gt;*Pain Management/instrumentation/methods/trends&lt;/keyword&gt;&lt;/keywords&gt;&lt;dates&gt;&lt;year&gt;2018&lt;/year&gt;&lt;pub-dates&gt;&lt;date&gt;Feb&lt;/date&gt;&lt;/pub-dates&gt;&lt;/dates&gt;&lt;isbn&gt;0304-3959&lt;/isbn&gt;&lt;accession-num&gt;29944612&lt;/accession-num&gt;&lt;urls&gt;&lt;/urls&gt;&lt;electronic-resource-num&gt;10.1097/j.pain.0000000000001087&lt;/electronic-resource-num&gt;&lt;remote-database-provider&gt;NLM&lt;/remote-database-provider&gt;&lt;language&gt;eng&lt;/language&gt;&lt;/record&gt;&lt;/Cite&gt;&lt;/EndNote&gt;</w:instrText>
      </w:r>
      <w:r w:rsidRPr="000F162B">
        <w:rPr>
          <w:rFonts w:ascii="Times New Roman" w:hAnsi="Times New Roman" w:cs="Times New Roman"/>
          <w:sz w:val="24"/>
          <w:szCs w:val="24"/>
        </w:rPr>
        <w:fldChar w:fldCharType="separate"/>
      </w:r>
      <w:r w:rsidRPr="000F162B">
        <w:rPr>
          <w:rFonts w:ascii="Times New Roman" w:hAnsi="Times New Roman" w:cs="Times New Roman"/>
          <w:noProof/>
          <w:sz w:val="24"/>
          <w:szCs w:val="24"/>
        </w:rPr>
        <w:t>[4]</w:t>
      </w:r>
      <w:r w:rsidRPr="000F162B">
        <w:rPr>
          <w:rFonts w:ascii="Times New Roman" w:hAnsi="Times New Roman" w:cs="Times New Roman"/>
          <w:sz w:val="24"/>
          <w:szCs w:val="24"/>
        </w:rPr>
        <w:fldChar w:fldCharType="end"/>
      </w:r>
      <w:r w:rsidRPr="000F162B">
        <w:rPr>
          <w:rFonts w:ascii="Times New Roman" w:hAnsi="Times New Roman" w:cs="Times New Roman"/>
          <w:sz w:val="24"/>
          <w:szCs w:val="24"/>
        </w:rPr>
        <w:t xml:space="preserve">. EEG portability, low cost and safeness makes the tool well suited for clinical application </w:t>
      </w:r>
      <w:r w:rsidR="009E7017">
        <w:rPr>
          <w:rFonts w:ascii="Times New Roman" w:hAnsi="Times New Roman" w:cs="Times New Roman"/>
          <w:sz w:val="24"/>
          <w:szCs w:val="24"/>
        </w:rPr>
        <w:t>to</w:t>
      </w:r>
      <w:r w:rsidRPr="000F162B">
        <w:rPr>
          <w:rFonts w:ascii="Times New Roman" w:hAnsi="Times New Roman" w:cs="Times New Roman"/>
          <w:sz w:val="24"/>
          <w:szCs w:val="24"/>
        </w:rPr>
        <w:t xml:space="preserve"> vulnerable population </w:t>
      </w:r>
      <w:r w:rsidRPr="000F162B">
        <w:rPr>
          <w:rFonts w:ascii="Times New Roman" w:hAnsi="Times New Roman" w:cs="Times New Roman"/>
          <w:sz w:val="24"/>
          <w:szCs w:val="24"/>
        </w:rPr>
        <w:fldChar w:fldCharType="begin"/>
      </w:r>
      <w:r w:rsidRPr="000F162B">
        <w:rPr>
          <w:rFonts w:ascii="Times New Roman" w:hAnsi="Times New Roman" w:cs="Times New Roman"/>
          <w:sz w:val="24"/>
          <w:szCs w:val="24"/>
        </w:rPr>
        <w:instrText xml:space="preserve"> ADDIN EN.CITE &lt;EndNote&gt;&lt;Cite&gt;&lt;Author&gt;Levitt&lt;/Author&gt;&lt;Year&gt;2018&lt;/Year&gt;&lt;RecNum&gt;2&lt;/RecNum&gt;&lt;DisplayText&gt;[2]&lt;/DisplayText&gt;&lt;record&gt;&lt;rec-number&gt;2&lt;/rec-number&gt;&lt;foreign-keys&gt;&lt;key app="EN" db-id="2tfv2dt2jpap58efswsv2wrlp0xs25stzp9a" timestamp="1549243239"&gt;2&lt;/key&gt;&lt;/foreign-keys&gt;&lt;ref-type name="Journal Article"&gt;17&lt;/ref-type&gt;&lt;contributors&gt;&lt;authors&gt;&lt;author&gt;Levitt, J.&lt;/author&gt;&lt;author&gt;Saab, C. Y.&lt;/author&gt;&lt;/authors&gt;&lt;/contributors&gt;&lt;auth-address&gt;Department of Neurosurgery, Rhode Island Hospital, Department of Neuroscience, Brown University, Providence, RI, USA.&amp;#xD;Department of Neurosurgery, Rhode Island Hospital, Department of Neuroscience, Brown University, Providence, RI, USA. Electronic address: Carl_Saab@Brown.edu.&lt;/auth-address&gt;&lt;titles&gt;&lt;title&gt;What does a pain &amp;apos;biomarker&amp;apos; mean and can a machine be taught to measure pain?&lt;/title&gt;&lt;secondary-title&gt;Neurosci Lett&lt;/secondary-title&gt;&lt;alt-title&gt;Neuroscience letters&lt;/alt-title&gt;&lt;/titles&gt;&lt;periodical&gt;&lt;full-title&gt;Neurosci Lett&lt;/full-title&gt;&lt;abbr-1&gt;Neuroscience letters&lt;/abbr-1&gt;&lt;/periodical&gt;&lt;alt-periodical&gt;&lt;full-title&gt;Neurosci Lett&lt;/full-title&gt;&lt;abbr-1&gt;Neuroscience letters&lt;/abbr-1&gt;&lt;/alt-periodical&gt;&lt;edition&gt;2018/12/07&lt;/edition&gt;&lt;keywords&gt;&lt;keyword&gt;Biomarker&lt;/keyword&gt;&lt;keyword&gt;Eeg&lt;/keyword&gt;&lt;keyword&gt;Machine learning&lt;/keyword&gt;&lt;keyword&gt;Pain&lt;/keyword&gt;&lt;/keywords&gt;&lt;dates&gt;&lt;year&gt;2018&lt;/year&gt;&lt;pub-dates&gt;&lt;date&gt;Nov 29&lt;/date&gt;&lt;/pub-dates&gt;&lt;/dates&gt;&lt;isbn&gt;0304-3940&lt;/isbn&gt;&lt;accession-num&gt;30503919&lt;/accession-num&gt;&lt;urls&gt;&lt;/urls&gt;&lt;electronic-resource-num&gt;10.1016/j.neulet.2018.11.038&lt;/electronic-resource-num&gt;&lt;remote-database-provider&gt;NLM&lt;/remote-database-provider&gt;&lt;language&gt;eng&lt;/language&gt;&lt;/record&gt;&lt;/Cite&gt;&lt;/EndNote&gt;</w:instrText>
      </w:r>
      <w:r w:rsidRPr="000F162B">
        <w:rPr>
          <w:rFonts w:ascii="Times New Roman" w:hAnsi="Times New Roman" w:cs="Times New Roman"/>
          <w:sz w:val="24"/>
          <w:szCs w:val="24"/>
        </w:rPr>
        <w:fldChar w:fldCharType="separate"/>
      </w:r>
      <w:r w:rsidRPr="000F162B">
        <w:rPr>
          <w:rFonts w:ascii="Times New Roman" w:hAnsi="Times New Roman" w:cs="Times New Roman"/>
          <w:noProof/>
          <w:sz w:val="24"/>
          <w:szCs w:val="24"/>
        </w:rPr>
        <w:t>[2]</w:t>
      </w:r>
      <w:r w:rsidRPr="000F162B">
        <w:rPr>
          <w:rFonts w:ascii="Times New Roman" w:hAnsi="Times New Roman" w:cs="Times New Roman"/>
          <w:sz w:val="24"/>
          <w:szCs w:val="24"/>
        </w:rPr>
        <w:fldChar w:fldCharType="end"/>
      </w:r>
      <w:r w:rsidRPr="000F162B">
        <w:rPr>
          <w:rFonts w:ascii="Times New Roman" w:hAnsi="Times New Roman" w:cs="Times New Roman"/>
          <w:sz w:val="24"/>
          <w:szCs w:val="24"/>
        </w:rPr>
        <w:t xml:space="preserve">.  Patients with severe and profound intellectual disability would benefit from the implementation of an tool that could objectively assess pain without reliance on verbal report </w:t>
      </w:r>
      <w:r w:rsidRPr="000F162B">
        <w:rPr>
          <w:rFonts w:ascii="Times New Roman" w:hAnsi="Times New Roman" w:cs="Times New Roman"/>
          <w:sz w:val="24"/>
          <w:szCs w:val="24"/>
        </w:rPr>
        <w:fldChar w:fldCharType="begin"/>
      </w:r>
      <w:r w:rsidRPr="000F162B">
        <w:rPr>
          <w:rFonts w:ascii="Times New Roman" w:hAnsi="Times New Roman" w:cs="Times New Roman"/>
          <w:sz w:val="24"/>
          <w:szCs w:val="24"/>
        </w:rPr>
        <w:instrText xml:space="preserve"> ADDIN EN.CITE &lt;EndNote&gt;&lt;Cite&gt;&lt;Author&gt;Zwakhalen&lt;/Author&gt;&lt;Year&gt;2004&lt;/Year&gt;&lt;RecNum&gt;59&lt;/RecNum&gt;&lt;DisplayText&gt;[5]&lt;/DisplayText&gt;&lt;record&gt;&lt;rec-number&gt;59&lt;/rec-number&gt;&lt;foreign-keys&gt;&lt;key app="EN" db-id="2tfv2dt2jpap58efswsv2wrlp0xs25stzp9a" timestamp="1553956143"&gt;59&lt;/key&gt;&lt;/foreign-keys&gt;&lt;ref-type name="Journal Article"&gt;17&lt;/ref-type&gt;&lt;contributors&gt;&lt;authors&gt;&lt;author&gt;Zwakhalen, S. M.&lt;/author&gt;&lt;author&gt;van Dongen, K. A.&lt;/author&gt;&lt;author&gt;Hamers, J. P.&lt;/author&gt;&lt;author&gt;Abu-Saad, H. H.&lt;/author&gt;&lt;/authors&gt;&lt;/contributors&gt;&lt;auth-address&gt;Clinical Researcher, Department of Health Care Studies, Section of Nursing Science, Universiteit Maastricht, Maastricht, The Netherlands. s.zwakhalen@zw.unimaas.nl&lt;/auth-address&gt;&lt;titles&gt;&lt;title&gt;Pain assessment in intellectually disabled people: non-verbal indicators&lt;/title&gt;&lt;secondary-title&gt;J Adv Nurs&lt;/secondary-title&gt;&lt;alt-title&gt;Journal of advanced nursing&lt;/alt-title&gt;&lt;/titles&gt;&lt;periodical&gt;&lt;full-title&gt;J Adv Nurs&lt;/full-title&gt;&lt;abbr-1&gt;Journal of advanced nursing&lt;/abbr-1&gt;&lt;/periodical&gt;&lt;alt-periodical&gt;&lt;full-title&gt;J Adv Nurs&lt;/full-title&gt;&lt;abbr-1&gt;Journal of advanced nursing&lt;/abbr-1&gt;&lt;/alt-periodical&gt;&lt;pages&gt;236-45&lt;/pages&gt;&lt;volume&gt;45&lt;/volume&gt;&lt;number&gt;3&lt;/number&gt;&lt;edition&gt;2004/01/15&lt;/edition&gt;&lt;keywords&gt;&lt;keyword&gt;Attitude of Health Personnel&lt;/keyword&gt;&lt;keyword&gt;Cross-Sectional Studies&lt;/keyword&gt;&lt;keyword&gt;Humans&lt;/keyword&gt;&lt;keyword&gt;Intellectual Disability/*nursing&lt;/keyword&gt;&lt;keyword&gt;Nurse&amp;apos;s Role&lt;/keyword&gt;&lt;keyword&gt;Nursing Assessment/*methods&lt;/keyword&gt;&lt;keyword&gt;Pain/nursing&lt;/keyword&gt;&lt;keyword&gt;Pain Measurement/methods/*nursing&lt;/keyword&gt;&lt;keyword&gt;Surveys and Questionnaires&lt;/keyword&gt;&lt;/keywords&gt;&lt;dates&gt;&lt;year&gt;2004&lt;/year&gt;&lt;pub-dates&gt;&lt;date&gt;Feb&lt;/date&gt;&lt;/pub-dates&gt;&lt;/dates&gt;&lt;isbn&gt;0309-2402 (Print)&amp;#xD;0309-2402&lt;/isbn&gt;&lt;accession-num&gt;14720240&lt;/accession-num&gt;&lt;urls&gt;&lt;/urls&gt;&lt;remote-database-provider&gt;NLM&lt;/remote-database-provider&gt;&lt;language&gt;eng&lt;/language&gt;&lt;/record&gt;&lt;/Cite&gt;&lt;/EndNote&gt;</w:instrText>
      </w:r>
      <w:r w:rsidRPr="000F162B">
        <w:rPr>
          <w:rFonts w:ascii="Times New Roman" w:hAnsi="Times New Roman" w:cs="Times New Roman"/>
          <w:sz w:val="24"/>
          <w:szCs w:val="24"/>
        </w:rPr>
        <w:fldChar w:fldCharType="separate"/>
      </w:r>
      <w:r w:rsidRPr="000F162B">
        <w:rPr>
          <w:rFonts w:ascii="Times New Roman" w:hAnsi="Times New Roman" w:cs="Times New Roman"/>
          <w:noProof/>
          <w:sz w:val="24"/>
          <w:szCs w:val="24"/>
        </w:rPr>
        <w:t>[5]</w:t>
      </w:r>
      <w:r w:rsidRPr="000F162B">
        <w:rPr>
          <w:rFonts w:ascii="Times New Roman" w:hAnsi="Times New Roman" w:cs="Times New Roman"/>
          <w:sz w:val="24"/>
          <w:szCs w:val="24"/>
        </w:rPr>
        <w:fldChar w:fldCharType="end"/>
      </w:r>
      <w:r w:rsidRPr="000F162B">
        <w:rPr>
          <w:rFonts w:ascii="Times New Roman" w:hAnsi="Times New Roman" w:cs="Times New Roman"/>
          <w:sz w:val="24"/>
          <w:szCs w:val="24"/>
        </w:rPr>
        <w:t>. In particular, the variability in verbal ability and</w:t>
      </w:r>
      <w:r w:rsidR="00B618D6">
        <w:rPr>
          <w:rFonts w:ascii="Times New Roman" w:hAnsi="Times New Roman" w:cs="Times New Roman"/>
          <w:sz w:val="24"/>
          <w:szCs w:val="24"/>
        </w:rPr>
        <w:t xml:space="preserve"> difference in</w:t>
      </w:r>
      <w:r w:rsidRPr="000F162B">
        <w:rPr>
          <w:rFonts w:ascii="Times New Roman" w:hAnsi="Times New Roman" w:cs="Times New Roman"/>
          <w:sz w:val="24"/>
          <w:szCs w:val="24"/>
        </w:rPr>
        <w:t xml:space="preserve"> pain response have limited the application of pain assessment tools to children with developmental disabilities </w:t>
      </w:r>
      <w:r w:rsidRPr="000F162B">
        <w:rPr>
          <w:rFonts w:ascii="Times New Roman" w:hAnsi="Times New Roman" w:cs="Times New Roman"/>
          <w:sz w:val="24"/>
          <w:szCs w:val="24"/>
        </w:rPr>
        <w:fldChar w:fldCharType="begin"/>
      </w:r>
      <w:r w:rsidRPr="000F162B">
        <w:rPr>
          <w:rFonts w:ascii="Times New Roman" w:hAnsi="Times New Roman" w:cs="Times New Roman"/>
          <w:sz w:val="24"/>
          <w:szCs w:val="24"/>
        </w:rPr>
        <w:instrText xml:space="preserve"> ADDIN EN.CITE &lt;EndNote&gt;&lt;Cite&gt;&lt;Author&gt;Temple&lt;/Author&gt;&lt;Year&gt;2012&lt;/Year&gt;&lt;RecNum&gt;313&lt;/RecNum&gt;&lt;DisplayText&gt;[6]&lt;/DisplayText&gt;&lt;record&gt;&lt;rec-number&gt;313&lt;/rec-number&gt;&lt;foreign-keys&gt;&lt;key app="EN" db-id="2tfv2dt2jpap58efswsv2wrlp0xs25stzp9a" timestamp="1569608253"&gt;313&lt;/key&gt;&lt;/foreign-keys&gt;&lt;ref-type name="Journal Article"&gt;17&lt;/ref-type&gt;&lt;contributors&gt;&lt;authors&gt;&lt;author&gt;Temple, Beverley&lt;/author&gt;&lt;author&gt;Dubé, Charmayne&lt;/author&gt;&lt;author&gt;McMillan, Diana&lt;/author&gt;&lt;author&gt;Secco, Loretta&lt;/author&gt;&lt;author&gt;Hill Kepron, Emma&lt;/author&gt;&lt;author&gt;Dittberner, Klaus&lt;/author&gt;&lt;author&gt;Ediger, James&lt;/author&gt;&lt;author&gt;Vipond, Genevieve&lt;/author&gt;&lt;/authors&gt;&lt;/contributors&gt;&lt;titles&gt;&lt;title&gt;Pain in people with developmental disabilities: A scoping review&lt;/title&gt;&lt;secondary-title&gt;Journal on developmental disabilities&lt;/secondary-title&gt;&lt;/titles&gt;&lt;periodical&gt;&lt;full-title&gt;Journal on developmental disabilities&lt;/full-title&gt;&lt;/periodical&gt;&lt;pages&gt;73-86&lt;/pages&gt;&lt;dates&gt;&lt;year&gt;2012&lt;/year&gt;&lt;pub-dates&gt;&lt;date&gt;01/01&lt;/date&gt;&lt;/pub-dates&gt;&lt;/dates&gt;&lt;urls&gt;&lt;/urls&gt;&lt;/record&gt;&lt;/Cite&gt;&lt;/EndNote&gt;</w:instrText>
      </w:r>
      <w:r w:rsidRPr="000F162B">
        <w:rPr>
          <w:rFonts w:ascii="Times New Roman" w:hAnsi="Times New Roman" w:cs="Times New Roman"/>
          <w:sz w:val="24"/>
          <w:szCs w:val="24"/>
        </w:rPr>
        <w:fldChar w:fldCharType="separate"/>
      </w:r>
      <w:r w:rsidRPr="000F162B">
        <w:rPr>
          <w:rFonts w:ascii="Times New Roman" w:hAnsi="Times New Roman" w:cs="Times New Roman"/>
          <w:noProof/>
          <w:sz w:val="24"/>
          <w:szCs w:val="24"/>
        </w:rPr>
        <w:t>[6]</w:t>
      </w:r>
      <w:r w:rsidRPr="000F162B">
        <w:rPr>
          <w:rFonts w:ascii="Times New Roman" w:hAnsi="Times New Roman" w:cs="Times New Roman"/>
          <w:sz w:val="24"/>
          <w:szCs w:val="24"/>
        </w:rPr>
        <w:fldChar w:fldCharType="end"/>
      </w:r>
      <w:r w:rsidRPr="000F162B">
        <w:rPr>
          <w:rFonts w:ascii="Times New Roman" w:hAnsi="Times New Roman" w:cs="Times New Roman"/>
          <w:sz w:val="24"/>
          <w:szCs w:val="24"/>
        </w:rPr>
        <w:t>. This review aims to address the potential use of electroencephalographic features as biomarkers of acute experimental pain. Aiming for homogeneity of stimulation, only studies using thermal, e.g. heat or cold, stimulations will be addressed. We will also review whether electroencephalography (</w:t>
      </w:r>
      <w:r w:rsidRPr="000F162B">
        <w:rPr>
          <w:rFonts w:ascii="Times New Roman" w:hAnsi="Times New Roman" w:cs="Times New Roman"/>
          <w:color w:val="auto"/>
          <w:sz w:val="24"/>
          <w:szCs w:val="24"/>
        </w:rPr>
        <w:t>EEG) combined with machine learning could ultimately be used as an objective tool in acute pain diagnosis.</w:t>
      </w:r>
    </w:p>
    <w:p w14:paraId="36947082" w14:textId="77777777" w:rsidR="00CF4406" w:rsidRPr="0079333B" w:rsidRDefault="00CF4406" w:rsidP="0079333B">
      <w:pPr>
        <w:suppressAutoHyphens w:val="0"/>
        <w:spacing w:after="0" w:line="480" w:lineRule="auto"/>
        <w:rPr>
          <w:rFonts w:ascii="Times New Roman" w:eastAsia="Calibri" w:hAnsi="Times New Roman" w:cs="Times New Roman"/>
          <w:b/>
          <w:color w:val="auto"/>
          <w:sz w:val="24"/>
          <w:szCs w:val="24"/>
        </w:rPr>
      </w:pPr>
    </w:p>
    <w:p w14:paraId="2B885678" w14:textId="66148D95" w:rsidR="003E5033" w:rsidRDefault="001A671C" w:rsidP="001A671C">
      <w:pPr>
        <w:spacing w:line="480" w:lineRule="auto"/>
        <w:ind w:right="-7"/>
        <w:jc w:val="both"/>
        <w:rPr>
          <w:rFonts w:ascii="Times New Roman" w:hAnsi="Times New Roman" w:cs="Times New Roman"/>
          <w:b/>
          <w:bCs/>
          <w:color w:val="auto"/>
          <w:sz w:val="24"/>
        </w:rPr>
      </w:pPr>
      <w:r w:rsidRPr="001A671C">
        <w:rPr>
          <w:rFonts w:ascii="Times New Roman" w:hAnsi="Times New Roman" w:cs="Times New Roman"/>
          <w:b/>
          <w:bCs/>
          <w:color w:val="auto"/>
          <w:sz w:val="24"/>
        </w:rPr>
        <w:t>Methodology</w:t>
      </w:r>
    </w:p>
    <w:p w14:paraId="3D886B17" w14:textId="7F6BB509" w:rsidR="001A671C" w:rsidRDefault="001A671C" w:rsidP="0001337B">
      <w:pPr>
        <w:spacing w:line="480" w:lineRule="auto"/>
        <w:ind w:right="-7" w:firstLine="720"/>
        <w:jc w:val="both"/>
        <w:rPr>
          <w:rFonts w:ascii="Times New Roman" w:hAnsi="Times New Roman" w:cs="Times New Roman"/>
          <w:color w:val="auto"/>
          <w:sz w:val="24"/>
        </w:rPr>
      </w:pPr>
      <w:r>
        <w:rPr>
          <w:rFonts w:ascii="Times New Roman" w:hAnsi="Times New Roman" w:cs="Times New Roman"/>
          <w:color w:val="auto"/>
          <w:sz w:val="24"/>
        </w:rPr>
        <w:t xml:space="preserve">In order to provide an overview of current electroencephalographic studies using thermal stimulation in their experimental </w:t>
      </w:r>
      <w:r w:rsidR="006F69BE">
        <w:rPr>
          <w:rFonts w:ascii="Times New Roman" w:hAnsi="Times New Roman" w:cs="Times New Roman"/>
          <w:color w:val="auto"/>
          <w:sz w:val="24"/>
        </w:rPr>
        <w:t>design</w:t>
      </w:r>
      <w:r>
        <w:rPr>
          <w:rFonts w:ascii="Times New Roman" w:hAnsi="Times New Roman" w:cs="Times New Roman"/>
          <w:color w:val="auto"/>
          <w:sz w:val="24"/>
        </w:rPr>
        <w:t>, a literature search in PubMed was performed. To do so, combinations of the following terms were used: “EEG”</w:t>
      </w:r>
      <w:r w:rsidR="009C0B1E">
        <w:rPr>
          <w:rFonts w:ascii="Times New Roman" w:hAnsi="Times New Roman" w:cs="Times New Roman"/>
          <w:color w:val="auto"/>
          <w:sz w:val="24"/>
        </w:rPr>
        <w:t xml:space="preserve">, “Electroencephalography”, </w:t>
      </w:r>
      <w:r>
        <w:rPr>
          <w:rFonts w:ascii="Times New Roman" w:hAnsi="Times New Roman" w:cs="Times New Roman"/>
          <w:color w:val="auto"/>
          <w:sz w:val="24"/>
        </w:rPr>
        <w:t>“Acute”</w:t>
      </w:r>
      <w:r w:rsidR="009C0B1E">
        <w:rPr>
          <w:rFonts w:ascii="Times New Roman" w:hAnsi="Times New Roman" w:cs="Times New Roman"/>
          <w:color w:val="auto"/>
          <w:sz w:val="24"/>
        </w:rPr>
        <w:t>,</w:t>
      </w:r>
      <w:r>
        <w:rPr>
          <w:rFonts w:ascii="Times New Roman" w:hAnsi="Times New Roman" w:cs="Times New Roman"/>
          <w:color w:val="auto"/>
          <w:sz w:val="24"/>
        </w:rPr>
        <w:t xml:space="preserve"> “Pain”, “Tonic”, “Noxious”, “Thermal”, “Stimulation</w:t>
      </w:r>
      <w:r w:rsidR="00F259AE">
        <w:rPr>
          <w:rFonts w:ascii="Times New Roman" w:hAnsi="Times New Roman" w:cs="Times New Roman"/>
          <w:color w:val="auto"/>
          <w:sz w:val="24"/>
        </w:rPr>
        <w:t>”</w:t>
      </w:r>
      <w:r>
        <w:rPr>
          <w:rFonts w:ascii="Times New Roman" w:hAnsi="Times New Roman" w:cs="Times New Roman"/>
          <w:color w:val="auto"/>
          <w:sz w:val="24"/>
        </w:rPr>
        <w:t>, “</w:t>
      </w:r>
      <w:r w:rsidR="00E86173">
        <w:rPr>
          <w:rFonts w:ascii="Times New Roman" w:hAnsi="Times New Roman" w:cs="Times New Roman"/>
          <w:color w:val="auto"/>
          <w:sz w:val="24"/>
        </w:rPr>
        <w:t>B</w:t>
      </w:r>
      <w:r>
        <w:rPr>
          <w:rFonts w:ascii="Times New Roman" w:hAnsi="Times New Roman" w:cs="Times New Roman"/>
          <w:color w:val="auto"/>
          <w:sz w:val="24"/>
        </w:rPr>
        <w:t>rain”</w:t>
      </w:r>
      <w:r w:rsidR="004B08EB">
        <w:rPr>
          <w:rFonts w:ascii="Times New Roman" w:hAnsi="Times New Roman" w:cs="Times New Roman"/>
          <w:color w:val="auto"/>
          <w:sz w:val="24"/>
        </w:rPr>
        <w:t>,</w:t>
      </w:r>
      <w:r>
        <w:rPr>
          <w:rFonts w:ascii="Times New Roman" w:hAnsi="Times New Roman" w:cs="Times New Roman"/>
          <w:color w:val="auto"/>
          <w:sz w:val="24"/>
        </w:rPr>
        <w:t xml:space="preserve"> “</w:t>
      </w:r>
      <w:r w:rsidR="00E86173">
        <w:rPr>
          <w:rFonts w:ascii="Times New Roman" w:hAnsi="Times New Roman" w:cs="Times New Roman"/>
          <w:color w:val="auto"/>
          <w:sz w:val="24"/>
        </w:rPr>
        <w:t>A</w:t>
      </w:r>
      <w:r>
        <w:rPr>
          <w:rFonts w:ascii="Times New Roman" w:hAnsi="Times New Roman" w:cs="Times New Roman"/>
          <w:color w:val="auto"/>
          <w:sz w:val="24"/>
        </w:rPr>
        <w:t>ctivity”, “</w:t>
      </w:r>
      <w:r w:rsidR="00E86173">
        <w:rPr>
          <w:rFonts w:ascii="Times New Roman" w:hAnsi="Times New Roman" w:cs="Times New Roman"/>
          <w:color w:val="auto"/>
          <w:sz w:val="24"/>
        </w:rPr>
        <w:t>C</w:t>
      </w:r>
      <w:r>
        <w:rPr>
          <w:rFonts w:ascii="Times New Roman" w:hAnsi="Times New Roman" w:cs="Times New Roman"/>
          <w:color w:val="auto"/>
          <w:sz w:val="24"/>
        </w:rPr>
        <w:t>old”, “</w:t>
      </w:r>
      <w:r w:rsidR="00E86173">
        <w:rPr>
          <w:rFonts w:ascii="Times New Roman" w:hAnsi="Times New Roman" w:cs="Times New Roman"/>
          <w:color w:val="auto"/>
          <w:sz w:val="24"/>
        </w:rPr>
        <w:t>S</w:t>
      </w:r>
      <w:r>
        <w:rPr>
          <w:rFonts w:ascii="Times New Roman" w:hAnsi="Times New Roman" w:cs="Times New Roman"/>
          <w:color w:val="auto"/>
          <w:sz w:val="24"/>
        </w:rPr>
        <w:t>ubjective”</w:t>
      </w:r>
      <w:r w:rsidR="009C0B1E">
        <w:rPr>
          <w:rFonts w:ascii="Times New Roman" w:hAnsi="Times New Roman" w:cs="Times New Roman"/>
          <w:color w:val="auto"/>
          <w:sz w:val="24"/>
        </w:rPr>
        <w:t xml:space="preserve"> and</w:t>
      </w:r>
      <w:r>
        <w:rPr>
          <w:rFonts w:ascii="Times New Roman" w:hAnsi="Times New Roman" w:cs="Times New Roman"/>
          <w:color w:val="auto"/>
          <w:sz w:val="24"/>
        </w:rPr>
        <w:t xml:space="preserve"> “</w:t>
      </w:r>
      <w:r w:rsidR="00E86173">
        <w:rPr>
          <w:rFonts w:ascii="Times New Roman" w:hAnsi="Times New Roman" w:cs="Times New Roman"/>
          <w:color w:val="auto"/>
          <w:sz w:val="24"/>
        </w:rPr>
        <w:t>P</w:t>
      </w:r>
      <w:r>
        <w:rPr>
          <w:rFonts w:ascii="Times New Roman" w:hAnsi="Times New Roman" w:cs="Times New Roman"/>
          <w:color w:val="auto"/>
          <w:sz w:val="24"/>
        </w:rPr>
        <w:t xml:space="preserve">erception”. A filter for human populations was also applied and </w:t>
      </w:r>
      <w:r w:rsidR="009C0B1E">
        <w:rPr>
          <w:rFonts w:ascii="Times New Roman" w:hAnsi="Times New Roman" w:cs="Times New Roman"/>
          <w:color w:val="auto"/>
          <w:sz w:val="24"/>
        </w:rPr>
        <w:t>only</w:t>
      </w:r>
      <w:r>
        <w:rPr>
          <w:rFonts w:ascii="Times New Roman" w:hAnsi="Times New Roman" w:cs="Times New Roman"/>
          <w:color w:val="auto"/>
          <w:sz w:val="24"/>
        </w:rPr>
        <w:t xml:space="preserve"> studies published between 2009 and 2019 were kept. </w:t>
      </w:r>
      <w:r w:rsidR="00E86173">
        <w:rPr>
          <w:rFonts w:ascii="Times New Roman" w:hAnsi="Times New Roman" w:cs="Times New Roman"/>
          <w:color w:val="auto"/>
          <w:sz w:val="24"/>
        </w:rPr>
        <w:t xml:space="preserve">After screening abstracts, we solely kept studies using </w:t>
      </w:r>
      <w:r w:rsidR="006F69BE">
        <w:rPr>
          <w:rFonts w:ascii="Times New Roman" w:hAnsi="Times New Roman" w:cs="Times New Roman"/>
          <w:color w:val="auto"/>
          <w:sz w:val="24"/>
        </w:rPr>
        <w:t xml:space="preserve">a </w:t>
      </w:r>
      <w:r w:rsidR="00E86173">
        <w:rPr>
          <w:rFonts w:ascii="Times New Roman" w:hAnsi="Times New Roman" w:cs="Times New Roman"/>
          <w:color w:val="auto"/>
          <w:sz w:val="24"/>
        </w:rPr>
        <w:t xml:space="preserve">thermode for </w:t>
      </w:r>
      <w:r w:rsidR="00C237EC">
        <w:rPr>
          <w:rFonts w:ascii="Times New Roman" w:hAnsi="Times New Roman" w:cs="Times New Roman"/>
          <w:color w:val="auto"/>
          <w:sz w:val="24"/>
        </w:rPr>
        <w:t xml:space="preserve">heat </w:t>
      </w:r>
      <w:r w:rsidR="00E86173">
        <w:rPr>
          <w:rFonts w:ascii="Times New Roman" w:hAnsi="Times New Roman" w:cs="Times New Roman"/>
          <w:color w:val="auto"/>
          <w:sz w:val="24"/>
        </w:rPr>
        <w:t xml:space="preserve">stimulation, thus eliminating </w:t>
      </w:r>
      <w:r w:rsidR="00454D0F">
        <w:rPr>
          <w:rFonts w:ascii="Times New Roman" w:hAnsi="Times New Roman" w:cs="Times New Roman"/>
          <w:color w:val="auto"/>
          <w:sz w:val="24"/>
        </w:rPr>
        <w:t>laser</w:t>
      </w:r>
      <w:r w:rsidR="002D1323">
        <w:rPr>
          <w:rFonts w:ascii="Times New Roman" w:hAnsi="Times New Roman" w:cs="Times New Roman"/>
          <w:color w:val="auto"/>
          <w:sz w:val="24"/>
        </w:rPr>
        <w:t xml:space="preserve"> and </w:t>
      </w:r>
      <w:r w:rsidR="00454D0F">
        <w:rPr>
          <w:rFonts w:ascii="Times New Roman" w:hAnsi="Times New Roman" w:cs="Times New Roman"/>
          <w:color w:val="auto"/>
          <w:sz w:val="24"/>
        </w:rPr>
        <w:t>electrical</w:t>
      </w:r>
      <w:r w:rsidR="002D1323">
        <w:rPr>
          <w:rFonts w:ascii="Times New Roman" w:hAnsi="Times New Roman" w:cs="Times New Roman"/>
          <w:color w:val="auto"/>
          <w:sz w:val="24"/>
        </w:rPr>
        <w:t xml:space="preserve"> stimuli or other kind of </w:t>
      </w:r>
      <w:r w:rsidR="00E86173">
        <w:rPr>
          <w:rFonts w:ascii="Times New Roman" w:hAnsi="Times New Roman" w:cs="Times New Roman"/>
          <w:color w:val="auto"/>
          <w:sz w:val="24"/>
        </w:rPr>
        <w:t>eclectic device</w:t>
      </w:r>
      <w:r w:rsidR="002D1323">
        <w:rPr>
          <w:rFonts w:ascii="Times New Roman" w:hAnsi="Times New Roman" w:cs="Times New Roman"/>
          <w:color w:val="auto"/>
          <w:sz w:val="24"/>
        </w:rPr>
        <w:t>s.</w:t>
      </w:r>
      <w:r w:rsidR="00C237EC">
        <w:rPr>
          <w:rFonts w:ascii="Times New Roman" w:hAnsi="Times New Roman" w:cs="Times New Roman"/>
          <w:color w:val="auto"/>
          <w:sz w:val="24"/>
        </w:rPr>
        <w:t xml:space="preserve"> </w:t>
      </w:r>
      <w:r w:rsidR="004B32EF">
        <w:rPr>
          <w:rFonts w:ascii="Times New Roman" w:hAnsi="Times New Roman" w:cs="Times New Roman"/>
          <w:color w:val="auto"/>
          <w:sz w:val="24"/>
        </w:rPr>
        <w:t xml:space="preserve">A total of </w:t>
      </w:r>
      <w:r w:rsidR="00C237EC">
        <w:rPr>
          <w:rFonts w:ascii="Times New Roman" w:hAnsi="Times New Roman" w:cs="Times New Roman"/>
          <w:color w:val="auto"/>
          <w:sz w:val="24"/>
        </w:rPr>
        <w:t>2</w:t>
      </w:r>
      <w:r w:rsidR="005B23B3">
        <w:rPr>
          <w:rFonts w:ascii="Times New Roman" w:hAnsi="Times New Roman" w:cs="Times New Roman"/>
          <w:color w:val="auto"/>
          <w:sz w:val="24"/>
        </w:rPr>
        <w:t>0</w:t>
      </w:r>
      <w:r w:rsidR="009373BA">
        <w:rPr>
          <w:rFonts w:ascii="Times New Roman" w:hAnsi="Times New Roman" w:cs="Times New Roman"/>
          <w:color w:val="auto"/>
          <w:sz w:val="24"/>
        </w:rPr>
        <w:t xml:space="preserve"> </w:t>
      </w:r>
      <w:r w:rsidR="00C237EC">
        <w:rPr>
          <w:rFonts w:ascii="Times New Roman" w:hAnsi="Times New Roman" w:cs="Times New Roman"/>
          <w:color w:val="auto"/>
          <w:sz w:val="24"/>
        </w:rPr>
        <w:t>experimental studies primarily investigating cerebral features of thermal heat pain in</w:t>
      </w:r>
      <w:r w:rsidR="00CE440B">
        <w:rPr>
          <w:rFonts w:ascii="Times New Roman" w:hAnsi="Times New Roman" w:cs="Times New Roman"/>
          <w:color w:val="auto"/>
          <w:sz w:val="24"/>
        </w:rPr>
        <w:t xml:space="preserve">cluding </w:t>
      </w:r>
      <w:r w:rsidR="00C237EC">
        <w:rPr>
          <w:rFonts w:ascii="Times New Roman" w:hAnsi="Times New Roman" w:cs="Times New Roman"/>
          <w:color w:val="auto"/>
          <w:sz w:val="24"/>
        </w:rPr>
        <w:t xml:space="preserve">healthy participants were identified. </w:t>
      </w:r>
      <w:r w:rsidR="00964356">
        <w:rPr>
          <w:rFonts w:ascii="Times New Roman" w:hAnsi="Times New Roman" w:cs="Times New Roman"/>
          <w:color w:val="auto"/>
          <w:sz w:val="24"/>
        </w:rPr>
        <w:t>As for studies investigating cold stimuli, the focus was kept on the ones using bath immersion in their experimental design and in which cold immersion was not</w:t>
      </w:r>
      <w:r w:rsidR="004B32EF">
        <w:rPr>
          <w:rFonts w:ascii="Times New Roman" w:hAnsi="Times New Roman" w:cs="Times New Roman"/>
          <w:color w:val="auto"/>
          <w:sz w:val="24"/>
        </w:rPr>
        <w:t xml:space="preserve"> used as</w:t>
      </w:r>
      <w:r w:rsidR="00964356">
        <w:rPr>
          <w:rFonts w:ascii="Times New Roman" w:hAnsi="Times New Roman" w:cs="Times New Roman"/>
          <w:color w:val="auto"/>
          <w:sz w:val="24"/>
        </w:rPr>
        <w:t xml:space="preserve"> a conditioning stimulus.</w:t>
      </w:r>
      <w:r w:rsidR="004B32EF">
        <w:rPr>
          <w:rFonts w:ascii="Times New Roman" w:hAnsi="Times New Roman" w:cs="Times New Roman"/>
          <w:color w:val="auto"/>
          <w:sz w:val="24"/>
        </w:rPr>
        <w:t xml:space="preserve"> Studies </w:t>
      </w:r>
      <w:r w:rsidR="00C82E2F">
        <w:rPr>
          <w:rFonts w:ascii="Times New Roman" w:hAnsi="Times New Roman" w:cs="Times New Roman"/>
          <w:color w:val="auto"/>
          <w:sz w:val="24"/>
        </w:rPr>
        <w:t>examining</w:t>
      </w:r>
      <w:r w:rsidR="004B32EF">
        <w:rPr>
          <w:rFonts w:ascii="Times New Roman" w:hAnsi="Times New Roman" w:cs="Times New Roman"/>
          <w:color w:val="auto"/>
          <w:sz w:val="24"/>
        </w:rPr>
        <w:t xml:space="preserve"> the impact of analgesics on noxious cold sensation were also eliminated.</w:t>
      </w:r>
      <w:r w:rsidR="00964356">
        <w:rPr>
          <w:rFonts w:ascii="Times New Roman" w:hAnsi="Times New Roman" w:cs="Times New Roman"/>
          <w:color w:val="auto"/>
          <w:sz w:val="24"/>
        </w:rPr>
        <w:t xml:space="preserve"> </w:t>
      </w:r>
      <w:r w:rsidR="004B32EF">
        <w:rPr>
          <w:rFonts w:ascii="Times New Roman" w:hAnsi="Times New Roman" w:cs="Times New Roman"/>
          <w:color w:val="auto"/>
          <w:sz w:val="24"/>
        </w:rPr>
        <w:t xml:space="preserve">As a result, only </w:t>
      </w:r>
      <w:r w:rsidR="009373BA">
        <w:rPr>
          <w:rFonts w:ascii="Times New Roman" w:hAnsi="Times New Roman" w:cs="Times New Roman"/>
          <w:color w:val="auto"/>
          <w:sz w:val="24"/>
        </w:rPr>
        <w:t>3</w:t>
      </w:r>
      <w:r w:rsidR="00C237EC">
        <w:rPr>
          <w:rFonts w:ascii="Times New Roman" w:hAnsi="Times New Roman" w:cs="Times New Roman"/>
          <w:color w:val="auto"/>
          <w:sz w:val="24"/>
        </w:rPr>
        <w:t xml:space="preserve"> experimental studies investigating cerebral features</w:t>
      </w:r>
      <w:r w:rsidR="007B0E04">
        <w:rPr>
          <w:rFonts w:ascii="Times New Roman" w:hAnsi="Times New Roman" w:cs="Times New Roman"/>
          <w:color w:val="auto"/>
          <w:sz w:val="24"/>
        </w:rPr>
        <w:t xml:space="preserve"> </w:t>
      </w:r>
      <w:r w:rsidR="00C237EC">
        <w:rPr>
          <w:rFonts w:ascii="Times New Roman" w:hAnsi="Times New Roman" w:cs="Times New Roman"/>
          <w:color w:val="auto"/>
          <w:sz w:val="24"/>
        </w:rPr>
        <w:t xml:space="preserve">of cold stimulation </w:t>
      </w:r>
      <w:r w:rsidR="00867AA7">
        <w:rPr>
          <w:rFonts w:ascii="Times New Roman" w:hAnsi="Times New Roman" w:cs="Times New Roman"/>
          <w:color w:val="auto"/>
          <w:sz w:val="24"/>
        </w:rPr>
        <w:t>that have pain as their primary outcomes were</w:t>
      </w:r>
      <w:r w:rsidR="00C237EC">
        <w:rPr>
          <w:rFonts w:ascii="Times New Roman" w:hAnsi="Times New Roman" w:cs="Times New Roman"/>
          <w:color w:val="auto"/>
          <w:sz w:val="24"/>
        </w:rPr>
        <w:t xml:space="preserve"> identified. </w:t>
      </w:r>
      <w:r w:rsidR="00E86173">
        <w:rPr>
          <w:rFonts w:ascii="Times New Roman" w:hAnsi="Times New Roman" w:cs="Times New Roman"/>
          <w:color w:val="auto"/>
          <w:sz w:val="24"/>
        </w:rPr>
        <w:t xml:space="preserve">The aim of these inclusion and exclusion criteria is to reduce confounding variables by seeking homogeneity of stimulation. </w:t>
      </w:r>
    </w:p>
    <w:p w14:paraId="565C1D20" w14:textId="0AC5DBE3" w:rsidR="00964356" w:rsidRDefault="003F2C17" w:rsidP="00964356">
      <w:pPr>
        <w:spacing w:line="480" w:lineRule="auto"/>
        <w:ind w:right="-7"/>
        <w:jc w:val="both"/>
        <w:rPr>
          <w:rFonts w:ascii="Times New Roman" w:hAnsi="Times New Roman" w:cs="Times New Roman"/>
          <w:color w:val="auto"/>
          <w:sz w:val="24"/>
        </w:rPr>
      </w:pPr>
      <w:r w:rsidRPr="004C032C">
        <w:rPr>
          <w:rFonts w:ascii="Times New Roman" w:hAnsi="Times New Roman" w:cs="Times New Roman"/>
          <w:b/>
          <w:color w:val="auto"/>
          <w:sz w:val="24"/>
          <w:u w:val="single"/>
        </w:rPr>
        <w:t>Cerebral features of thermal heat stimuli</w:t>
      </w:r>
    </w:p>
    <w:p w14:paraId="7FD38B63" w14:textId="202FDD5B" w:rsidR="002230F6" w:rsidRDefault="006E3673" w:rsidP="00BB2E00">
      <w:pPr>
        <w:spacing w:line="480" w:lineRule="auto"/>
        <w:ind w:right="-7" w:firstLine="720"/>
        <w:jc w:val="both"/>
        <w:rPr>
          <w:rFonts w:ascii="Times New Roman" w:hAnsi="Times New Roman" w:cs="Times New Roman"/>
          <w:color w:val="auto"/>
          <w:sz w:val="24"/>
        </w:rPr>
      </w:pPr>
      <w:r>
        <w:rPr>
          <w:rFonts w:ascii="Times New Roman" w:hAnsi="Times New Roman" w:cs="Times New Roman"/>
          <w:color w:val="auto"/>
          <w:sz w:val="24"/>
        </w:rPr>
        <w:t>Event-</w:t>
      </w:r>
      <w:r w:rsidR="00064968">
        <w:rPr>
          <w:rFonts w:ascii="Times New Roman" w:hAnsi="Times New Roman" w:cs="Times New Roman"/>
          <w:color w:val="auto"/>
          <w:sz w:val="24"/>
        </w:rPr>
        <w:t>related potentials</w:t>
      </w:r>
      <w:r w:rsidR="00DB0E48">
        <w:rPr>
          <w:rFonts w:ascii="Times New Roman" w:hAnsi="Times New Roman" w:cs="Times New Roman"/>
          <w:color w:val="auto"/>
          <w:sz w:val="24"/>
        </w:rPr>
        <w:t xml:space="preserve"> </w:t>
      </w:r>
      <w:r w:rsidR="00C82FB1">
        <w:rPr>
          <w:rFonts w:ascii="Times New Roman" w:hAnsi="Times New Roman" w:cs="Times New Roman"/>
          <w:color w:val="auto"/>
          <w:sz w:val="24"/>
        </w:rPr>
        <w:t>(E</w:t>
      </w:r>
      <w:r>
        <w:rPr>
          <w:rFonts w:ascii="Times New Roman" w:hAnsi="Times New Roman" w:cs="Times New Roman"/>
          <w:color w:val="auto"/>
          <w:sz w:val="24"/>
        </w:rPr>
        <w:t>R</w:t>
      </w:r>
      <w:r w:rsidR="00C82FB1">
        <w:rPr>
          <w:rFonts w:ascii="Times New Roman" w:hAnsi="Times New Roman" w:cs="Times New Roman"/>
          <w:color w:val="auto"/>
          <w:sz w:val="24"/>
        </w:rPr>
        <w:t xml:space="preserve">Ps) </w:t>
      </w:r>
      <w:r w:rsidR="00DB0E48">
        <w:rPr>
          <w:rFonts w:ascii="Times New Roman" w:hAnsi="Times New Roman" w:cs="Times New Roman"/>
          <w:color w:val="auto"/>
          <w:sz w:val="24"/>
        </w:rPr>
        <w:t>have been widely studied in pain research</w:t>
      </w:r>
      <w:r w:rsidR="00911848">
        <w:rPr>
          <w:rFonts w:ascii="Times New Roman" w:hAnsi="Times New Roman" w:cs="Times New Roman"/>
          <w:color w:val="auto"/>
          <w:sz w:val="24"/>
        </w:rPr>
        <w:t xml:space="preserve"> </w:t>
      </w:r>
      <w:r w:rsidR="00911848">
        <w:rPr>
          <w:rFonts w:ascii="Times New Roman" w:hAnsi="Times New Roman" w:cs="Times New Roman"/>
          <w:color w:val="auto"/>
          <w:sz w:val="24"/>
        </w:rPr>
        <w:fldChar w:fldCharType="begin">
          <w:fldData xml:space="preserve">PEVuZE5vdGU+PENpdGU+PEF1dGhvcj5MZXY8L0F1dGhvcj48WWVhcj4yMDEwPC9ZZWFyPjxSZWNO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</w:fldData>
        </w:fldChar>
      </w:r>
      <w:r w:rsidR="00434214">
        <w:rPr>
          <w:rFonts w:ascii="Times New Roman" w:hAnsi="Times New Roman" w:cs="Times New Roman"/>
          <w:color w:val="auto"/>
          <w:sz w:val="24"/>
        </w:rPr>
        <w:instrText xml:space="preserve"> ADDIN EN.CITE </w:instrText>
      </w:r>
      <w:r w:rsidR="00434214">
        <w:rPr>
          <w:rFonts w:ascii="Times New Roman" w:hAnsi="Times New Roman" w:cs="Times New Roman"/>
          <w:color w:val="auto"/>
          <w:sz w:val="24"/>
        </w:rPr>
        <w:fldChar w:fldCharType="begin">
          <w:fldData xml:space="preserve">PEVuZE5vdGU+PENpdGU+PEF1dGhvcj5MZXY8L0F1dGhvcj48WWVhcj4yMDEwPC9ZZWFyPjxSZWNO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</w:fldData>
        </w:fldChar>
      </w:r>
      <w:r w:rsidR="00434214">
        <w:rPr>
          <w:rFonts w:ascii="Times New Roman" w:hAnsi="Times New Roman" w:cs="Times New Roman"/>
          <w:color w:val="auto"/>
          <w:sz w:val="24"/>
        </w:rPr>
        <w:instrText xml:space="preserve"> ADDIN EN.CITE.DATA </w:instrText>
      </w:r>
      <w:r w:rsidR="00434214">
        <w:rPr>
          <w:rFonts w:ascii="Times New Roman" w:hAnsi="Times New Roman" w:cs="Times New Roman"/>
          <w:color w:val="auto"/>
          <w:sz w:val="24"/>
        </w:rPr>
      </w:r>
      <w:r w:rsidR="00434214">
        <w:rPr>
          <w:rFonts w:ascii="Times New Roman" w:hAnsi="Times New Roman" w:cs="Times New Roman"/>
          <w:color w:val="auto"/>
          <w:sz w:val="24"/>
        </w:rPr>
        <w:fldChar w:fldCharType="end"/>
      </w:r>
      <w:r w:rsidR="00911848">
        <w:rPr>
          <w:rFonts w:ascii="Times New Roman" w:hAnsi="Times New Roman" w:cs="Times New Roman"/>
          <w:color w:val="auto"/>
          <w:sz w:val="24"/>
        </w:rPr>
      </w:r>
      <w:r w:rsidR="00911848">
        <w:rPr>
          <w:rFonts w:ascii="Times New Roman" w:hAnsi="Times New Roman" w:cs="Times New Roman"/>
          <w:color w:val="auto"/>
          <w:sz w:val="24"/>
        </w:rPr>
        <w:fldChar w:fldCharType="separate"/>
      </w:r>
      <w:r w:rsidR="00434214">
        <w:rPr>
          <w:rFonts w:ascii="Times New Roman" w:hAnsi="Times New Roman" w:cs="Times New Roman"/>
          <w:noProof/>
          <w:color w:val="auto"/>
          <w:sz w:val="24"/>
        </w:rPr>
        <w:t>[7-13]</w:t>
      </w:r>
      <w:r w:rsidR="00911848">
        <w:rPr>
          <w:rFonts w:ascii="Times New Roman" w:hAnsi="Times New Roman" w:cs="Times New Roman"/>
          <w:color w:val="auto"/>
          <w:sz w:val="24"/>
        </w:rPr>
        <w:fldChar w:fldCharType="end"/>
      </w:r>
      <w:r w:rsidR="00DB0E48">
        <w:rPr>
          <w:rFonts w:ascii="Times New Roman" w:hAnsi="Times New Roman" w:cs="Times New Roman"/>
          <w:color w:val="auto"/>
          <w:sz w:val="24"/>
        </w:rPr>
        <w:t>.</w:t>
      </w:r>
      <w:r w:rsidR="00C82FB1">
        <w:rPr>
          <w:rFonts w:ascii="Times New Roman" w:hAnsi="Times New Roman" w:cs="Times New Roman"/>
          <w:color w:val="auto"/>
          <w:sz w:val="24"/>
        </w:rPr>
        <w:t xml:space="preserve"> Researchers make </w:t>
      </w:r>
      <w:r w:rsidR="00C82FB1" w:rsidRPr="00C82FB1">
        <w:rPr>
          <w:rFonts w:ascii="Times New Roman" w:hAnsi="Times New Roman" w:cs="Times New Roman"/>
          <w:color w:val="auto"/>
          <w:sz w:val="24"/>
        </w:rPr>
        <w:t>use</w:t>
      </w:r>
      <w:r w:rsidR="00C82FB1">
        <w:rPr>
          <w:rFonts w:ascii="Times New Roman" w:hAnsi="Times New Roman" w:cs="Times New Roman"/>
          <w:color w:val="auto"/>
          <w:sz w:val="24"/>
        </w:rPr>
        <w:t xml:space="preserve"> of</w:t>
      </w:r>
      <w:r w:rsidR="00C82FB1" w:rsidRPr="00C82FB1">
        <w:rPr>
          <w:rFonts w:ascii="Times New Roman" w:hAnsi="Times New Roman" w:cs="Times New Roman"/>
          <w:color w:val="auto"/>
          <w:sz w:val="24"/>
        </w:rPr>
        <w:t xml:space="preserve"> </w:t>
      </w:r>
      <w:r w:rsidR="001C1BB4">
        <w:rPr>
          <w:rFonts w:ascii="Times New Roman" w:hAnsi="Times New Roman" w:cs="Times New Roman"/>
          <w:color w:val="auto"/>
          <w:sz w:val="24"/>
        </w:rPr>
        <w:t>“</w:t>
      </w:r>
      <w:r w:rsidR="00C82FB1" w:rsidRPr="00C82FB1">
        <w:rPr>
          <w:rFonts w:ascii="Times New Roman" w:hAnsi="Times New Roman" w:cs="Times New Roman"/>
          <w:color w:val="auto"/>
          <w:sz w:val="24"/>
        </w:rPr>
        <w:t xml:space="preserve">the signal change evoked in response </w:t>
      </w:r>
      <w:r w:rsidR="001C1BB4">
        <w:rPr>
          <w:rFonts w:ascii="Times New Roman" w:hAnsi="Times New Roman" w:cs="Times New Roman"/>
          <w:color w:val="auto"/>
          <w:sz w:val="24"/>
        </w:rPr>
        <w:t>to a stimulus event to elucidate</w:t>
      </w:r>
      <w:r w:rsidR="00C82FB1" w:rsidRPr="00C82FB1">
        <w:rPr>
          <w:rFonts w:ascii="Times New Roman" w:hAnsi="Times New Roman" w:cs="Times New Roman"/>
          <w:color w:val="auto"/>
          <w:sz w:val="24"/>
        </w:rPr>
        <w:t xml:space="preserve"> the timing, intensity and spatial location of the underlying brain activity</w:t>
      </w:r>
      <w:r w:rsidR="001C1BB4">
        <w:rPr>
          <w:rFonts w:ascii="Times New Roman" w:hAnsi="Times New Roman" w:cs="Times New Roman"/>
          <w:color w:val="auto"/>
          <w:sz w:val="24"/>
        </w:rPr>
        <w:t>”</w:t>
      </w:r>
      <w:r w:rsidR="00C82FB1">
        <w:rPr>
          <w:rFonts w:ascii="Times New Roman" w:hAnsi="Times New Roman" w:cs="Times New Roman"/>
          <w:color w:val="auto"/>
          <w:sz w:val="24"/>
        </w:rPr>
        <w:t xml:space="preserve"> </w:t>
      </w:r>
      <w:r w:rsidR="00C82FB1">
        <w:rPr>
          <w:rFonts w:ascii="Times New Roman" w:hAnsi="Times New Roman" w:cs="Times New Roman"/>
          <w:color w:val="auto"/>
          <w:sz w:val="24"/>
        </w:rPr>
        <w:fldChar w:fldCharType="begin">
          <w:fldData xml:space="preserve">PEVuZE5vdGU+PENpdGU+PEF1dGhvcj5NYXloZXc8L0F1dGhvcj48WWVhcj4yMDEzPC9ZZWFyPjxS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</w:fldData>
        </w:fldChar>
      </w:r>
      <w:r w:rsidR="00434214">
        <w:rPr>
          <w:rFonts w:ascii="Times New Roman" w:hAnsi="Times New Roman" w:cs="Times New Roman"/>
          <w:color w:val="auto"/>
          <w:sz w:val="24"/>
        </w:rPr>
        <w:instrText xml:space="preserve"> ADDIN EN.CITE </w:instrText>
      </w:r>
      <w:r w:rsidR="00434214">
        <w:rPr>
          <w:rFonts w:ascii="Times New Roman" w:hAnsi="Times New Roman" w:cs="Times New Roman"/>
          <w:color w:val="auto"/>
          <w:sz w:val="24"/>
        </w:rPr>
        <w:fldChar w:fldCharType="begin">
          <w:fldData xml:space="preserve">PEVuZE5vdGU+PENpdGU+PEF1dGhvcj5NYXloZXc8L0F1dGhvcj48WWVhcj4yMDEzPC9ZZWFyPjxS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</w:fldData>
        </w:fldChar>
      </w:r>
      <w:r w:rsidR="00434214">
        <w:rPr>
          <w:rFonts w:ascii="Times New Roman" w:hAnsi="Times New Roman" w:cs="Times New Roman"/>
          <w:color w:val="auto"/>
          <w:sz w:val="24"/>
        </w:rPr>
        <w:instrText xml:space="preserve"> ADDIN EN.CITE.DATA </w:instrText>
      </w:r>
      <w:r w:rsidR="00434214">
        <w:rPr>
          <w:rFonts w:ascii="Times New Roman" w:hAnsi="Times New Roman" w:cs="Times New Roman"/>
          <w:color w:val="auto"/>
          <w:sz w:val="24"/>
        </w:rPr>
      </w:r>
      <w:r w:rsidR="00434214">
        <w:rPr>
          <w:rFonts w:ascii="Times New Roman" w:hAnsi="Times New Roman" w:cs="Times New Roman"/>
          <w:color w:val="auto"/>
          <w:sz w:val="24"/>
        </w:rPr>
        <w:fldChar w:fldCharType="end"/>
      </w:r>
      <w:r w:rsidR="00C82FB1">
        <w:rPr>
          <w:rFonts w:ascii="Times New Roman" w:hAnsi="Times New Roman" w:cs="Times New Roman"/>
          <w:color w:val="auto"/>
          <w:sz w:val="24"/>
        </w:rPr>
      </w:r>
      <w:r w:rsidR="00C82FB1">
        <w:rPr>
          <w:rFonts w:ascii="Times New Roman" w:hAnsi="Times New Roman" w:cs="Times New Roman"/>
          <w:color w:val="auto"/>
          <w:sz w:val="24"/>
        </w:rPr>
        <w:fldChar w:fldCharType="separate"/>
      </w:r>
      <w:r w:rsidR="00434214">
        <w:rPr>
          <w:rFonts w:ascii="Times New Roman" w:hAnsi="Times New Roman" w:cs="Times New Roman"/>
          <w:noProof/>
          <w:color w:val="auto"/>
          <w:sz w:val="24"/>
        </w:rPr>
        <w:t>[10]</w:t>
      </w:r>
      <w:r w:rsidR="00C82FB1">
        <w:rPr>
          <w:rFonts w:ascii="Times New Roman" w:hAnsi="Times New Roman" w:cs="Times New Roman"/>
          <w:color w:val="auto"/>
          <w:sz w:val="24"/>
        </w:rPr>
        <w:fldChar w:fldCharType="end"/>
      </w:r>
      <w:r w:rsidR="00C82FB1" w:rsidRPr="00C82FB1">
        <w:rPr>
          <w:rFonts w:ascii="Times New Roman" w:hAnsi="Times New Roman" w:cs="Times New Roman"/>
          <w:color w:val="auto"/>
          <w:sz w:val="24"/>
        </w:rPr>
        <w:t>.</w:t>
      </w:r>
      <w:r w:rsidR="00C82FB1">
        <w:rPr>
          <w:rFonts w:ascii="Times New Roman" w:hAnsi="Times New Roman" w:cs="Times New Roman"/>
          <w:color w:val="auto"/>
          <w:sz w:val="24"/>
        </w:rPr>
        <w:t xml:space="preserve"> A specific kind of E</w:t>
      </w:r>
      <w:r w:rsidR="001C1BB4">
        <w:rPr>
          <w:rFonts w:ascii="Times New Roman" w:hAnsi="Times New Roman" w:cs="Times New Roman"/>
          <w:color w:val="auto"/>
          <w:sz w:val="24"/>
        </w:rPr>
        <w:t>R</w:t>
      </w:r>
      <w:r w:rsidR="00C82FB1">
        <w:rPr>
          <w:rFonts w:ascii="Times New Roman" w:hAnsi="Times New Roman" w:cs="Times New Roman"/>
          <w:color w:val="auto"/>
          <w:sz w:val="24"/>
        </w:rPr>
        <w:t>Ps</w:t>
      </w:r>
      <w:r w:rsidR="00B618D6">
        <w:rPr>
          <w:rFonts w:ascii="Times New Roman" w:hAnsi="Times New Roman" w:cs="Times New Roman"/>
          <w:color w:val="auto"/>
          <w:sz w:val="24"/>
        </w:rPr>
        <w:t>,</w:t>
      </w:r>
      <w:r w:rsidR="00C82FB1">
        <w:rPr>
          <w:rFonts w:ascii="Times New Roman" w:hAnsi="Times New Roman" w:cs="Times New Roman"/>
          <w:color w:val="auto"/>
          <w:sz w:val="24"/>
        </w:rPr>
        <w:t xml:space="preserve"> especially used in thermal pain investigation</w:t>
      </w:r>
      <w:r w:rsidR="00B618D6">
        <w:rPr>
          <w:rFonts w:ascii="Times New Roman" w:hAnsi="Times New Roman" w:cs="Times New Roman"/>
          <w:color w:val="auto"/>
          <w:sz w:val="24"/>
        </w:rPr>
        <w:t>,</w:t>
      </w:r>
      <w:r w:rsidR="00C82FB1">
        <w:rPr>
          <w:rFonts w:ascii="Times New Roman" w:hAnsi="Times New Roman" w:cs="Times New Roman"/>
          <w:color w:val="auto"/>
          <w:sz w:val="24"/>
        </w:rPr>
        <w:t xml:space="preserve"> </w:t>
      </w:r>
      <w:r w:rsidR="009E2D78">
        <w:rPr>
          <w:rFonts w:ascii="Times New Roman" w:hAnsi="Times New Roman" w:cs="Times New Roman"/>
          <w:color w:val="auto"/>
          <w:sz w:val="24"/>
        </w:rPr>
        <w:t>is</w:t>
      </w:r>
      <w:r w:rsidR="00C82FB1">
        <w:rPr>
          <w:rFonts w:ascii="Times New Roman" w:hAnsi="Times New Roman" w:cs="Times New Roman"/>
          <w:color w:val="auto"/>
          <w:sz w:val="24"/>
        </w:rPr>
        <w:t xml:space="preserve"> the </w:t>
      </w:r>
      <w:r w:rsidR="006D2EB9">
        <w:rPr>
          <w:rFonts w:ascii="Times New Roman" w:hAnsi="Times New Roman" w:cs="Times New Roman"/>
          <w:color w:val="auto"/>
          <w:sz w:val="24"/>
        </w:rPr>
        <w:t>c</w:t>
      </w:r>
      <w:r w:rsidR="00DB0E48">
        <w:rPr>
          <w:rFonts w:ascii="Times New Roman" w:hAnsi="Times New Roman" w:cs="Times New Roman"/>
          <w:color w:val="auto"/>
          <w:sz w:val="24"/>
        </w:rPr>
        <w:t>ontact-heat-</w:t>
      </w:r>
      <w:r w:rsidR="00DB0E48">
        <w:rPr>
          <w:rFonts w:ascii="Times New Roman" w:hAnsi="Times New Roman" w:cs="Times New Roman"/>
          <w:color w:val="auto"/>
          <w:sz w:val="24"/>
        </w:rPr>
        <w:lastRenderedPageBreak/>
        <w:t>evoked potential (CHEP)</w:t>
      </w:r>
      <w:r w:rsidR="00C82FB1">
        <w:rPr>
          <w:rFonts w:ascii="Times New Roman" w:hAnsi="Times New Roman" w:cs="Times New Roman"/>
          <w:color w:val="auto"/>
          <w:sz w:val="24"/>
        </w:rPr>
        <w:t xml:space="preserve">. </w:t>
      </w:r>
      <w:r w:rsidR="00633EC0">
        <w:rPr>
          <w:rFonts w:ascii="Times New Roman" w:hAnsi="Times New Roman" w:cs="Times New Roman"/>
          <w:color w:val="auto"/>
          <w:sz w:val="24"/>
        </w:rPr>
        <w:t xml:space="preserve">CHEPs are obtained through rapidly </w:t>
      </w:r>
      <w:r w:rsidR="00633EC0" w:rsidRPr="00633EC0">
        <w:rPr>
          <w:rFonts w:ascii="Times New Roman" w:hAnsi="Times New Roman" w:cs="Times New Roman"/>
          <w:color w:val="auto"/>
          <w:sz w:val="24"/>
        </w:rPr>
        <w:t>delivered, noxious heat stimulation</w:t>
      </w:r>
      <w:r w:rsidR="0001337B">
        <w:rPr>
          <w:rFonts w:ascii="Times New Roman" w:hAnsi="Times New Roman" w:cs="Times New Roman"/>
          <w:color w:val="auto"/>
          <w:sz w:val="24"/>
        </w:rPr>
        <w:t>s</w:t>
      </w:r>
      <w:r w:rsidR="00633EC0" w:rsidRPr="00633EC0">
        <w:rPr>
          <w:rFonts w:ascii="Times New Roman" w:hAnsi="Times New Roman" w:cs="Times New Roman"/>
          <w:color w:val="auto"/>
          <w:sz w:val="24"/>
        </w:rPr>
        <w:t xml:space="preserve"> </w:t>
      </w:r>
      <w:r w:rsidR="009E2D78">
        <w:rPr>
          <w:rFonts w:ascii="Times New Roman" w:hAnsi="Times New Roman" w:cs="Times New Roman"/>
          <w:color w:val="auto"/>
          <w:sz w:val="24"/>
        </w:rPr>
        <w:t xml:space="preserve">known to </w:t>
      </w:r>
      <w:r w:rsidR="00633EC0" w:rsidRPr="00633EC0">
        <w:rPr>
          <w:rFonts w:ascii="Times New Roman" w:hAnsi="Times New Roman" w:cs="Times New Roman"/>
          <w:color w:val="auto"/>
          <w:sz w:val="24"/>
        </w:rPr>
        <w:t>activate both Aδ-</w:t>
      </w:r>
      <w:r w:rsidR="00633EC0">
        <w:rPr>
          <w:rFonts w:ascii="Times New Roman" w:hAnsi="Times New Roman" w:cs="Times New Roman"/>
          <w:color w:val="auto"/>
          <w:sz w:val="24"/>
        </w:rPr>
        <w:t xml:space="preserve"> </w:t>
      </w:r>
      <w:r w:rsidR="00633EC0" w:rsidRPr="00633EC0">
        <w:rPr>
          <w:rFonts w:ascii="Times New Roman" w:hAnsi="Times New Roman" w:cs="Times New Roman"/>
          <w:color w:val="auto"/>
          <w:sz w:val="24"/>
        </w:rPr>
        <w:t>and C-fib</w:t>
      </w:r>
      <w:r w:rsidR="00633EC0">
        <w:rPr>
          <w:rFonts w:ascii="Times New Roman" w:hAnsi="Times New Roman" w:cs="Times New Roman"/>
          <w:color w:val="auto"/>
          <w:sz w:val="24"/>
        </w:rPr>
        <w:t>er</w:t>
      </w:r>
      <w:r w:rsidR="00633EC0" w:rsidRPr="00633EC0">
        <w:rPr>
          <w:rFonts w:ascii="Times New Roman" w:hAnsi="Times New Roman" w:cs="Times New Roman"/>
          <w:color w:val="auto"/>
          <w:sz w:val="24"/>
        </w:rPr>
        <w:t xml:space="preserve"> nociceptors</w:t>
      </w:r>
      <w:r w:rsidR="00B618D6">
        <w:rPr>
          <w:rFonts w:ascii="Times New Roman" w:hAnsi="Times New Roman" w:cs="Times New Roman"/>
          <w:color w:val="auto"/>
          <w:sz w:val="24"/>
        </w:rPr>
        <w:t xml:space="preserve"> </w:t>
      </w:r>
      <w:r w:rsidR="00434214">
        <w:rPr>
          <w:rFonts w:ascii="Times New Roman" w:hAnsi="Times New Roman" w:cs="Times New Roman"/>
          <w:color w:val="auto"/>
          <w:sz w:val="24"/>
        </w:rPr>
        <w:fldChar w:fldCharType="begin"/>
      </w:r>
      <w:r w:rsidR="00434214">
        <w:rPr>
          <w:rFonts w:ascii="Times New Roman" w:hAnsi="Times New Roman" w:cs="Times New Roman"/>
          <w:color w:val="auto"/>
          <w:sz w:val="24"/>
        </w:rPr>
        <w:instrText xml:space="preserve"> ADDIN EN.CITE &lt;EndNote&gt;&lt;Cite&gt;&lt;Author&gt;Chen&lt;/Author&gt;&lt;Year&gt;2001&lt;/Year&gt;&lt;RecNum&gt;309&lt;/RecNum&gt;&lt;DisplayText&gt;[14]&lt;/DisplayText&gt;&lt;record&gt;&lt;rec-number&gt;309&lt;/rec-number&gt;&lt;foreign-keys&gt;&lt;key app="EN" db-id="2tfv2dt2jpap58efswsv2wrlp0xs25stzp9a" timestamp="1569260736"&gt;309&lt;/key&gt;&lt;/foreign-keys&gt;&lt;ref-type name="Journal Article"&gt;17&lt;/ref-type&gt;&lt;contributors&gt;&lt;authors&gt;&lt;author&gt;Chen, Andrew C. N.&lt;/author&gt;&lt;author&gt;Niddam, David M.&lt;/author&gt;&lt;author&gt;Arendt-Nielsen, Lars&lt;/author&gt;&lt;/authors&gt;&lt;/contributors&gt;&lt;titles&gt;&lt;title&gt;Contact heat evoked potentials as a valid means to study nociceptive pathways in human subjects&lt;/title&gt;&lt;secondary-title&gt;Neuroscience Letters&lt;/secondary-title&gt;&lt;/titles&gt;&lt;periodical&gt;&lt;full-title&gt;Neurosci Lett&lt;/full-title&gt;&lt;abbr-1&gt;Neuroscience letters&lt;/abbr-1&gt;&lt;/periodical&gt;&lt;pages&gt;79-82&lt;/pages&gt;&lt;volume&gt;316&lt;/volume&gt;&lt;number&gt;2&lt;/number&gt;&lt;keywords&gt;&lt;keyword&gt;Contact heat evoked potentials&lt;/keyword&gt;&lt;keyword&gt;Pain perception&lt;/keyword&gt;&lt;keyword&gt;Late/very-late components&lt;/keyword&gt;&lt;keyword&gt;Consistency&lt;/keyword&gt;&lt;keyword&gt;Thin-fibre afferent&lt;/keyword&gt;&lt;/keywords&gt;&lt;dates&gt;&lt;year&gt;2001&lt;/year&gt;&lt;pub-dates&gt;&lt;date&gt;2001/12/18/&lt;/date&gt;&lt;/pub-dates&gt;&lt;/dates&gt;&lt;isbn&gt;0304-3940&lt;/isbn&gt;&lt;urls&gt;&lt;related-urls&gt;&lt;url&gt;http://www.sciencedirect.com/science/article/pii/S0304394001023746&lt;/url&gt;&lt;/related-urls&gt;&lt;/urls&gt;&lt;electronic-resource-num&gt;https://doi.org/10.1016/S0304-3940(01)02374-6&lt;/electronic-resource-num&gt;&lt;/record&gt;&lt;/Cite&gt;&lt;/EndNote&gt;</w:instrText>
      </w:r>
      <w:r w:rsidR="00434214">
        <w:rPr>
          <w:rFonts w:ascii="Times New Roman" w:hAnsi="Times New Roman" w:cs="Times New Roman"/>
          <w:color w:val="auto"/>
          <w:sz w:val="24"/>
        </w:rPr>
        <w:fldChar w:fldCharType="separate"/>
      </w:r>
      <w:r w:rsidR="00434214">
        <w:rPr>
          <w:rFonts w:ascii="Times New Roman" w:hAnsi="Times New Roman" w:cs="Times New Roman"/>
          <w:noProof/>
          <w:color w:val="auto"/>
          <w:sz w:val="24"/>
        </w:rPr>
        <w:t>[14]</w:t>
      </w:r>
      <w:r w:rsidR="00434214">
        <w:rPr>
          <w:rFonts w:ascii="Times New Roman" w:hAnsi="Times New Roman" w:cs="Times New Roman"/>
          <w:color w:val="auto"/>
          <w:sz w:val="24"/>
        </w:rPr>
        <w:fldChar w:fldCharType="end"/>
      </w:r>
      <w:r w:rsidR="00CF4406">
        <w:rPr>
          <w:rFonts w:ascii="Times New Roman" w:hAnsi="Times New Roman" w:cs="Times New Roman"/>
          <w:color w:val="auto"/>
          <w:sz w:val="24"/>
        </w:rPr>
        <w:t xml:space="preserve">. </w:t>
      </w:r>
      <w:r w:rsidR="007F1CA1">
        <w:rPr>
          <w:rFonts w:ascii="Times New Roman" w:hAnsi="Times New Roman" w:cs="Times New Roman"/>
          <w:color w:val="auto"/>
          <w:sz w:val="24"/>
        </w:rPr>
        <w:t>The</w:t>
      </w:r>
      <w:r w:rsidR="00AE2707">
        <w:rPr>
          <w:rFonts w:ascii="Times New Roman" w:hAnsi="Times New Roman" w:cs="Times New Roman"/>
          <w:color w:val="auto"/>
          <w:sz w:val="24"/>
        </w:rPr>
        <w:t xml:space="preserve"> formation of a negative-positive </w:t>
      </w:r>
      <w:r w:rsidR="00F23E82">
        <w:rPr>
          <w:rFonts w:ascii="Times New Roman" w:hAnsi="Times New Roman" w:cs="Times New Roman"/>
          <w:color w:val="auto"/>
          <w:sz w:val="24"/>
        </w:rPr>
        <w:t xml:space="preserve">complex </w:t>
      </w:r>
      <w:r w:rsidR="004C5AD1">
        <w:rPr>
          <w:rFonts w:ascii="Times New Roman" w:hAnsi="Times New Roman" w:cs="Times New Roman"/>
          <w:color w:val="auto"/>
          <w:sz w:val="24"/>
        </w:rPr>
        <w:t xml:space="preserve">having effects </w:t>
      </w:r>
      <w:r w:rsidR="00B618D6">
        <w:rPr>
          <w:rFonts w:ascii="Times New Roman" w:hAnsi="Times New Roman" w:cs="Times New Roman"/>
          <w:color w:val="auto"/>
          <w:sz w:val="24"/>
        </w:rPr>
        <w:t xml:space="preserve">from </w:t>
      </w:r>
      <w:r>
        <w:rPr>
          <w:rFonts w:ascii="Times New Roman" w:hAnsi="Times New Roman" w:cs="Times New Roman"/>
          <w:color w:val="auto"/>
          <w:sz w:val="24"/>
        </w:rPr>
        <w:t>approximately</w:t>
      </w:r>
      <w:r w:rsidR="00B618D6">
        <w:rPr>
          <w:rFonts w:ascii="Times New Roman" w:hAnsi="Times New Roman" w:cs="Times New Roman"/>
          <w:color w:val="auto"/>
          <w:sz w:val="24"/>
        </w:rPr>
        <w:t xml:space="preserve"> </w:t>
      </w:r>
      <w:r w:rsidR="00F23E82">
        <w:rPr>
          <w:rFonts w:ascii="Times New Roman" w:hAnsi="Times New Roman" w:cs="Times New Roman"/>
          <w:color w:val="auto"/>
          <w:sz w:val="24"/>
        </w:rPr>
        <w:t>200ms</w:t>
      </w:r>
      <w:r w:rsidR="004C5AD1">
        <w:rPr>
          <w:rFonts w:ascii="Times New Roman" w:hAnsi="Times New Roman" w:cs="Times New Roman"/>
          <w:color w:val="auto"/>
          <w:sz w:val="24"/>
        </w:rPr>
        <w:t xml:space="preserve"> to 5</w:t>
      </w:r>
      <w:r>
        <w:rPr>
          <w:rFonts w:ascii="Times New Roman" w:hAnsi="Times New Roman" w:cs="Times New Roman"/>
          <w:color w:val="auto"/>
          <w:sz w:val="24"/>
        </w:rPr>
        <w:t>5</w:t>
      </w:r>
      <w:r w:rsidR="004C5AD1">
        <w:rPr>
          <w:rFonts w:ascii="Times New Roman" w:hAnsi="Times New Roman" w:cs="Times New Roman"/>
          <w:color w:val="auto"/>
          <w:sz w:val="24"/>
        </w:rPr>
        <w:t>0 ms</w:t>
      </w:r>
      <w:r w:rsidR="00F23E82">
        <w:rPr>
          <w:rFonts w:ascii="Times New Roman" w:hAnsi="Times New Roman" w:cs="Times New Roman"/>
          <w:color w:val="auto"/>
          <w:sz w:val="24"/>
        </w:rPr>
        <w:t xml:space="preserve"> p</w:t>
      </w:r>
      <w:r w:rsidR="00E7301C">
        <w:rPr>
          <w:rFonts w:ascii="Times New Roman" w:hAnsi="Times New Roman" w:cs="Times New Roman"/>
          <w:color w:val="auto"/>
          <w:sz w:val="24"/>
        </w:rPr>
        <w:t>o</w:t>
      </w:r>
      <w:r w:rsidR="00F23E82">
        <w:rPr>
          <w:rFonts w:ascii="Times New Roman" w:hAnsi="Times New Roman" w:cs="Times New Roman"/>
          <w:color w:val="auto"/>
          <w:sz w:val="24"/>
        </w:rPr>
        <w:t xml:space="preserve">st stimulation </w:t>
      </w:r>
      <w:r w:rsidR="00F5399E">
        <w:rPr>
          <w:rFonts w:ascii="Times New Roman" w:hAnsi="Times New Roman" w:cs="Times New Roman"/>
          <w:color w:val="auto"/>
          <w:sz w:val="24"/>
        </w:rPr>
        <w:t xml:space="preserve">has been commonly </w:t>
      </w:r>
      <w:r w:rsidR="004C5AD1">
        <w:rPr>
          <w:rFonts w:ascii="Times New Roman" w:hAnsi="Times New Roman" w:cs="Times New Roman"/>
          <w:color w:val="auto"/>
          <w:sz w:val="24"/>
        </w:rPr>
        <w:t>recorded around the central electrode (Cz)</w:t>
      </w:r>
      <w:r w:rsidR="00F5399E">
        <w:rPr>
          <w:rFonts w:ascii="Times New Roman" w:hAnsi="Times New Roman" w:cs="Times New Roman"/>
          <w:color w:val="auto"/>
          <w:sz w:val="24"/>
        </w:rPr>
        <w:t xml:space="preserve"> </w:t>
      </w:r>
      <w:r w:rsidR="00416B91">
        <w:rPr>
          <w:rFonts w:ascii="Times New Roman" w:hAnsi="Times New Roman" w:cs="Times New Roman"/>
          <w:color w:val="auto"/>
          <w:sz w:val="24"/>
        </w:rPr>
        <w:fldChar w:fldCharType="begin">
          <w:fldData xml:space="preserve">PEVuZE5vdGU+PENpdGU+PEF1dGhvcj5MZXY8L0F1dGhvcj48WWVhcj4yMDEwPC9ZZWFyPjxSZWNO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</w:fldData>
        </w:fldChar>
      </w:r>
      <w:r w:rsidR="00434214">
        <w:rPr>
          <w:rFonts w:ascii="Times New Roman" w:hAnsi="Times New Roman" w:cs="Times New Roman"/>
          <w:color w:val="auto"/>
          <w:sz w:val="24"/>
        </w:rPr>
        <w:instrText xml:space="preserve"> ADDIN EN.CITE </w:instrText>
      </w:r>
      <w:r w:rsidR="00434214">
        <w:rPr>
          <w:rFonts w:ascii="Times New Roman" w:hAnsi="Times New Roman" w:cs="Times New Roman"/>
          <w:color w:val="auto"/>
          <w:sz w:val="24"/>
        </w:rPr>
        <w:fldChar w:fldCharType="begin">
          <w:fldData xml:space="preserve">PEVuZE5vdGU+PENpdGU+PEF1dGhvcj5MZXY8L0F1dGhvcj48WWVhcj4yMDEwPC9ZZWFyPjxSZWNO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</w:fldData>
        </w:fldChar>
      </w:r>
      <w:r w:rsidR="00434214">
        <w:rPr>
          <w:rFonts w:ascii="Times New Roman" w:hAnsi="Times New Roman" w:cs="Times New Roman"/>
          <w:color w:val="auto"/>
          <w:sz w:val="24"/>
        </w:rPr>
        <w:instrText xml:space="preserve"> ADDIN EN.CITE.DATA </w:instrText>
      </w:r>
      <w:r w:rsidR="00434214">
        <w:rPr>
          <w:rFonts w:ascii="Times New Roman" w:hAnsi="Times New Roman" w:cs="Times New Roman"/>
          <w:color w:val="auto"/>
          <w:sz w:val="24"/>
        </w:rPr>
      </w:r>
      <w:r w:rsidR="00434214">
        <w:rPr>
          <w:rFonts w:ascii="Times New Roman" w:hAnsi="Times New Roman" w:cs="Times New Roman"/>
          <w:color w:val="auto"/>
          <w:sz w:val="24"/>
        </w:rPr>
        <w:fldChar w:fldCharType="end"/>
      </w:r>
      <w:r w:rsidR="00416B91">
        <w:rPr>
          <w:rFonts w:ascii="Times New Roman" w:hAnsi="Times New Roman" w:cs="Times New Roman"/>
          <w:color w:val="auto"/>
          <w:sz w:val="24"/>
        </w:rPr>
      </w:r>
      <w:r w:rsidR="00416B91">
        <w:rPr>
          <w:rFonts w:ascii="Times New Roman" w:hAnsi="Times New Roman" w:cs="Times New Roman"/>
          <w:color w:val="auto"/>
          <w:sz w:val="24"/>
        </w:rPr>
        <w:fldChar w:fldCharType="separate"/>
      </w:r>
      <w:r w:rsidR="00434214">
        <w:rPr>
          <w:rFonts w:ascii="Times New Roman" w:hAnsi="Times New Roman" w:cs="Times New Roman"/>
          <w:noProof/>
          <w:color w:val="auto"/>
          <w:sz w:val="24"/>
        </w:rPr>
        <w:t>[7-13, 15]</w:t>
      </w:r>
      <w:r w:rsidR="00416B91">
        <w:rPr>
          <w:rFonts w:ascii="Times New Roman" w:hAnsi="Times New Roman" w:cs="Times New Roman"/>
          <w:color w:val="auto"/>
          <w:sz w:val="24"/>
        </w:rPr>
        <w:fldChar w:fldCharType="end"/>
      </w:r>
      <w:r w:rsidR="00AE2707">
        <w:rPr>
          <w:rFonts w:ascii="Times New Roman" w:hAnsi="Times New Roman" w:cs="Times New Roman"/>
          <w:color w:val="auto"/>
          <w:sz w:val="24"/>
        </w:rPr>
        <w:t xml:space="preserve">. </w:t>
      </w:r>
      <w:r w:rsidR="00520150">
        <w:rPr>
          <w:rFonts w:ascii="Times New Roman" w:hAnsi="Times New Roman" w:cs="Times New Roman"/>
          <w:color w:val="auto"/>
          <w:sz w:val="24"/>
        </w:rPr>
        <w:t xml:space="preserve"> </w:t>
      </w:r>
      <w:r w:rsidR="004C5AD1">
        <w:rPr>
          <w:rFonts w:ascii="Times New Roman" w:hAnsi="Times New Roman" w:cs="Times New Roman"/>
          <w:color w:val="auto"/>
          <w:sz w:val="24"/>
        </w:rPr>
        <w:t>High and low-resolution s</w:t>
      </w:r>
      <w:r w:rsidR="00F5399E">
        <w:rPr>
          <w:rFonts w:ascii="Times New Roman" w:hAnsi="Times New Roman" w:cs="Times New Roman"/>
          <w:color w:val="auto"/>
          <w:sz w:val="24"/>
        </w:rPr>
        <w:t>ource localization ha</w:t>
      </w:r>
      <w:r w:rsidR="004C5AD1">
        <w:rPr>
          <w:rFonts w:ascii="Times New Roman" w:hAnsi="Times New Roman" w:cs="Times New Roman"/>
          <w:color w:val="auto"/>
          <w:sz w:val="24"/>
        </w:rPr>
        <w:t>ve</w:t>
      </w:r>
      <w:r w:rsidR="00F5399E">
        <w:rPr>
          <w:rFonts w:ascii="Times New Roman" w:hAnsi="Times New Roman" w:cs="Times New Roman"/>
          <w:color w:val="auto"/>
          <w:sz w:val="24"/>
        </w:rPr>
        <w:t xml:space="preserve"> revealed </w:t>
      </w:r>
      <w:r w:rsidR="004C5AD1">
        <w:rPr>
          <w:rFonts w:ascii="Times New Roman" w:hAnsi="Times New Roman" w:cs="Times New Roman"/>
          <w:color w:val="auto"/>
          <w:sz w:val="24"/>
        </w:rPr>
        <w:t xml:space="preserve">altered activity in </w:t>
      </w:r>
      <w:r w:rsidR="004C76A7">
        <w:rPr>
          <w:rFonts w:ascii="Times New Roman" w:hAnsi="Times New Roman" w:cs="Times New Roman"/>
          <w:color w:val="auto"/>
          <w:sz w:val="24"/>
        </w:rPr>
        <w:t xml:space="preserve">orbitofrontal, </w:t>
      </w:r>
      <w:r w:rsidR="004C5AD1">
        <w:rPr>
          <w:rFonts w:ascii="Times New Roman" w:hAnsi="Times New Roman" w:cs="Times New Roman"/>
          <w:color w:val="auto"/>
          <w:sz w:val="24"/>
        </w:rPr>
        <w:t>cingula</w:t>
      </w:r>
      <w:r w:rsidR="004C76A7">
        <w:rPr>
          <w:rFonts w:ascii="Times New Roman" w:hAnsi="Times New Roman" w:cs="Times New Roman"/>
          <w:color w:val="auto"/>
          <w:sz w:val="24"/>
        </w:rPr>
        <w:t>te</w:t>
      </w:r>
      <w:r w:rsidR="004C5AD1">
        <w:rPr>
          <w:rFonts w:ascii="Times New Roman" w:hAnsi="Times New Roman" w:cs="Times New Roman"/>
          <w:color w:val="auto"/>
          <w:sz w:val="24"/>
        </w:rPr>
        <w:t>, insular</w:t>
      </w:r>
      <w:r w:rsidR="00EA0BDC">
        <w:rPr>
          <w:rFonts w:ascii="Times New Roman" w:hAnsi="Times New Roman" w:cs="Times New Roman"/>
          <w:color w:val="auto"/>
          <w:sz w:val="24"/>
        </w:rPr>
        <w:t xml:space="preserve">, </w:t>
      </w:r>
      <w:r w:rsidR="004C76A7">
        <w:rPr>
          <w:rFonts w:ascii="Times New Roman" w:hAnsi="Times New Roman" w:cs="Times New Roman"/>
          <w:color w:val="auto"/>
          <w:sz w:val="24"/>
        </w:rPr>
        <w:t>motor</w:t>
      </w:r>
      <w:r w:rsidR="00070740">
        <w:rPr>
          <w:rFonts w:ascii="Times New Roman" w:hAnsi="Times New Roman" w:cs="Times New Roman"/>
          <w:color w:val="auto"/>
          <w:sz w:val="24"/>
        </w:rPr>
        <w:t xml:space="preserve">, </w:t>
      </w:r>
      <w:r w:rsidR="004C76A7">
        <w:rPr>
          <w:rFonts w:ascii="Times New Roman" w:hAnsi="Times New Roman" w:cs="Times New Roman"/>
          <w:color w:val="auto"/>
          <w:sz w:val="24"/>
        </w:rPr>
        <w:t>sensory</w:t>
      </w:r>
      <w:r w:rsidR="00EA0BDC">
        <w:rPr>
          <w:rFonts w:ascii="Times New Roman" w:hAnsi="Times New Roman" w:cs="Times New Roman"/>
          <w:color w:val="auto"/>
          <w:sz w:val="24"/>
        </w:rPr>
        <w:t xml:space="preserve"> </w:t>
      </w:r>
      <w:r w:rsidR="00070740">
        <w:rPr>
          <w:rFonts w:ascii="Times New Roman" w:hAnsi="Times New Roman" w:cs="Times New Roman"/>
          <w:color w:val="auto"/>
          <w:sz w:val="24"/>
        </w:rPr>
        <w:t xml:space="preserve">and cerebellar </w:t>
      </w:r>
      <w:r w:rsidR="004C5AD1">
        <w:rPr>
          <w:rFonts w:ascii="Times New Roman" w:hAnsi="Times New Roman" w:cs="Times New Roman"/>
          <w:color w:val="auto"/>
          <w:sz w:val="24"/>
        </w:rPr>
        <w:t xml:space="preserve">regions following </w:t>
      </w:r>
      <w:r w:rsidR="00EA0BDC">
        <w:rPr>
          <w:rFonts w:ascii="Times New Roman" w:hAnsi="Times New Roman" w:cs="Times New Roman"/>
          <w:color w:val="auto"/>
          <w:sz w:val="24"/>
        </w:rPr>
        <w:t xml:space="preserve">the </w:t>
      </w:r>
      <w:r w:rsidR="004C5AD1">
        <w:rPr>
          <w:rFonts w:ascii="Times New Roman" w:hAnsi="Times New Roman" w:cs="Times New Roman"/>
          <w:color w:val="auto"/>
          <w:sz w:val="24"/>
        </w:rPr>
        <w:t xml:space="preserve">N2P2 </w:t>
      </w:r>
      <w:r w:rsidR="00EA0BDC">
        <w:rPr>
          <w:rFonts w:ascii="Times New Roman" w:hAnsi="Times New Roman" w:cs="Times New Roman"/>
          <w:color w:val="auto"/>
          <w:sz w:val="24"/>
        </w:rPr>
        <w:t xml:space="preserve">complex </w:t>
      </w:r>
      <w:r w:rsidR="004C5AD1">
        <w:rPr>
          <w:rFonts w:ascii="Times New Roman" w:hAnsi="Times New Roman" w:cs="Times New Roman"/>
          <w:color w:val="auto"/>
          <w:sz w:val="24"/>
        </w:rPr>
        <w:t>formation</w:t>
      </w:r>
      <w:r w:rsidR="00EA0BDC">
        <w:rPr>
          <w:rFonts w:ascii="Times New Roman" w:hAnsi="Times New Roman" w:cs="Times New Roman"/>
          <w:color w:val="auto"/>
          <w:sz w:val="24"/>
        </w:rPr>
        <w:t xml:space="preserve"> </w:t>
      </w:r>
      <w:commentRangeStart w:id="0"/>
      <w:commentRangeStart w:id="1"/>
      <w:r w:rsidR="00EA0BDC">
        <w:rPr>
          <w:rFonts w:ascii="Times New Roman" w:hAnsi="Times New Roman" w:cs="Times New Roman"/>
          <w:color w:val="auto"/>
          <w:sz w:val="24"/>
        </w:rPr>
        <w:fldChar w:fldCharType="begin">
          <w:fldData xml:space="preserve">PEVuZE5vdGU+PENpdGU+PEF1dGhvcj5NYXloZXc8L0F1dGhvcj48WWVhcj4yMDEzPC9ZZWFyPjxS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</w:fldData>
        </w:fldChar>
      </w:r>
      <w:r w:rsidR="00434214">
        <w:rPr>
          <w:rFonts w:ascii="Times New Roman" w:hAnsi="Times New Roman" w:cs="Times New Roman"/>
          <w:color w:val="auto"/>
          <w:sz w:val="24"/>
        </w:rPr>
        <w:instrText xml:space="preserve"> ADDIN EN.CITE </w:instrText>
      </w:r>
      <w:r w:rsidR="00434214">
        <w:rPr>
          <w:rFonts w:ascii="Times New Roman" w:hAnsi="Times New Roman" w:cs="Times New Roman"/>
          <w:color w:val="auto"/>
          <w:sz w:val="24"/>
        </w:rPr>
        <w:fldChar w:fldCharType="begin">
          <w:fldData xml:space="preserve">PEVuZE5vdGU+PENpdGU+PEF1dGhvcj5NYXloZXc8L0F1dGhvcj48WWVhcj4yMDEzPC9ZZWFyPjxS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</w:fldData>
        </w:fldChar>
      </w:r>
      <w:r w:rsidR="00434214">
        <w:rPr>
          <w:rFonts w:ascii="Times New Roman" w:hAnsi="Times New Roman" w:cs="Times New Roman"/>
          <w:color w:val="auto"/>
          <w:sz w:val="24"/>
        </w:rPr>
        <w:instrText xml:space="preserve"> ADDIN EN.CITE.DATA </w:instrText>
      </w:r>
      <w:r w:rsidR="00434214">
        <w:rPr>
          <w:rFonts w:ascii="Times New Roman" w:hAnsi="Times New Roman" w:cs="Times New Roman"/>
          <w:color w:val="auto"/>
          <w:sz w:val="24"/>
        </w:rPr>
      </w:r>
      <w:r w:rsidR="00434214">
        <w:rPr>
          <w:rFonts w:ascii="Times New Roman" w:hAnsi="Times New Roman" w:cs="Times New Roman"/>
          <w:color w:val="auto"/>
          <w:sz w:val="24"/>
        </w:rPr>
        <w:fldChar w:fldCharType="end"/>
      </w:r>
      <w:r w:rsidR="00EA0BDC">
        <w:rPr>
          <w:rFonts w:ascii="Times New Roman" w:hAnsi="Times New Roman" w:cs="Times New Roman"/>
          <w:color w:val="auto"/>
          <w:sz w:val="24"/>
        </w:rPr>
      </w:r>
      <w:r w:rsidR="00EA0BDC">
        <w:rPr>
          <w:rFonts w:ascii="Times New Roman" w:hAnsi="Times New Roman" w:cs="Times New Roman"/>
          <w:color w:val="auto"/>
          <w:sz w:val="24"/>
        </w:rPr>
        <w:fldChar w:fldCharType="separate"/>
      </w:r>
      <w:r w:rsidR="00434214">
        <w:rPr>
          <w:rFonts w:ascii="Times New Roman" w:hAnsi="Times New Roman" w:cs="Times New Roman"/>
          <w:noProof/>
          <w:color w:val="auto"/>
          <w:sz w:val="24"/>
        </w:rPr>
        <w:t>[7-13]</w:t>
      </w:r>
      <w:r w:rsidR="00EA0BDC">
        <w:rPr>
          <w:rFonts w:ascii="Times New Roman" w:hAnsi="Times New Roman" w:cs="Times New Roman"/>
          <w:color w:val="auto"/>
          <w:sz w:val="24"/>
        </w:rPr>
        <w:fldChar w:fldCharType="end"/>
      </w:r>
      <w:commentRangeEnd w:id="0"/>
      <w:r w:rsidR="002034B8">
        <w:rPr>
          <w:rStyle w:val="CommentReference"/>
        </w:rPr>
        <w:commentReference w:id="0"/>
      </w:r>
      <w:commentRangeEnd w:id="1"/>
      <w:r w:rsidR="00064968">
        <w:rPr>
          <w:rStyle w:val="CommentReference"/>
        </w:rPr>
        <w:commentReference w:id="1"/>
      </w:r>
      <w:r w:rsidR="004C5AD1">
        <w:rPr>
          <w:rFonts w:ascii="Times New Roman" w:hAnsi="Times New Roman" w:cs="Times New Roman"/>
          <w:color w:val="auto"/>
          <w:sz w:val="24"/>
        </w:rPr>
        <w:t xml:space="preserve">. </w:t>
      </w:r>
      <w:r w:rsidR="00D23D0B">
        <w:rPr>
          <w:rFonts w:ascii="Times New Roman" w:hAnsi="Times New Roman" w:cs="Times New Roman"/>
          <w:color w:val="auto"/>
          <w:sz w:val="24"/>
        </w:rPr>
        <w:t>Further findings have suggested that the N2</w:t>
      </w:r>
      <w:r w:rsidR="005E0B6B">
        <w:rPr>
          <w:rFonts w:ascii="Times New Roman" w:hAnsi="Times New Roman" w:cs="Times New Roman"/>
          <w:color w:val="auto"/>
          <w:sz w:val="24"/>
        </w:rPr>
        <w:t xml:space="preserve"> and </w:t>
      </w:r>
      <w:r w:rsidR="00D23D0B">
        <w:rPr>
          <w:rFonts w:ascii="Times New Roman" w:hAnsi="Times New Roman" w:cs="Times New Roman"/>
          <w:color w:val="auto"/>
          <w:sz w:val="24"/>
        </w:rPr>
        <w:t>P2 components might reflect different elements of the pain experience</w:t>
      </w:r>
      <w:r w:rsidR="00EA0BDC">
        <w:rPr>
          <w:rFonts w:ascii="Times New Roman" w:hAnsi="Times New Roman" w:cs="Times New Roman"/>
          <w:color w:val="auto"/>
          <w:sz w:val="24"/>
        </w:rPr>
        <w:t xml:space="preserve"> </w:t>
      </w:r>
      <w:r w:rsidR="00EA0BDC">
        <w:rPr>
          <w:rFonts w:ascii="Times New Roman" w:hAnsi="Times New Roman" w:cs="Times New Roman"/>
          <w:color w:val="auto"/>
          <w:sz w:val="24"/>
        </w:rPr>
        <w:fldChar w:fldCharType="begin">
          <w:fldData xml:space="preserve">PEVuZE5vdGU+PENpdGU+PEF1dGhvcj5XYW5nPC9BdXRob3I+PFllYXI+MjAxNjwvWWVhcj48UmVj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</w:fldData>
        </w:fldChar>
      </w:r>
      <w:r w:rsidR="00434214">
        <w:rPr>
          <w:rFonts w:ascii="Times New Roman" w:hAnsi="Times New Roman" w:cs="Times New Roman"/>
          <w:color w:val="auto"/>
          <w:sz w:val="24"/>
        </w:rPr>
        <w:instrText xml:space="preserve"> ADDIN EN.CITE </w:instrText>
      </w:r>
      <w:r w:rsidR="00434214">
        <w:rPr>
          <w:rFonts w:ascii="Times New Roman" w:hAnsi="Times New Roman" w:cs="Times New Roman"/>
          <w:color w:val="auto"/>
          <w:sz w:val="24"/>
        </w:rPr>
        <w:fldChar w:fldCharType="begin">
          <w:fldData xml:space="preserve">PEVuZE5vdGU+PENpdGU+PEF1dGhvcj5XYW5nPC9BdXRob3I+PFllYXI+MjAxNjwvWWVhcj48UmVj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</w:fldData>
        </w:fldChar>
      </w:r>
      <w:r w:rsidR="00434214">
        <w:rPr>
          <w:rFonts w:ascii="Times New Roman" w:hAnsi="Times New Roman" w:cs="Times New Roman"/>
          <w:color w:val="auto"/>
          <w:sz w:val="24"/>
        </w:rPr>
        <w:instrText xml:space="preserve"> ADDIN EN.CITE.DATA </w:instrText>
      </w:r>
      <w:r w:rsidR="00434214">
        <w:rPr>
          <w:rFonts w:ascii="Times New Roman" w:hAnsi="Times New Roman" w:cs="Times New Roman"/>
          <w:color w:val="auto"/>
          <w:sz w:val="24"/>
        </w:rPr>
      </w:r>
      <w:r w:rsidR="00434214">
        <w:rPr>
          <w:rFonts w:ascii="Times New Roman" w:hAnsi="Times New Roman" w:cs="Times New Roman"/>
          <w:color w:val="auto"/>
          <w:sz w:val="24"/>
        </w:rPr>
        <w:fldChar w:fldCharType="end"/>
      </w:r>
      <w:r w:rsidR="00EA0BDC">
        <w:rPr>
          <w:rFonts w:ascii="Times New Roman" w:hAnsi="Times New Roman" w:cs="Times New Roman"/>
          <w:color w:val="auto"/>
          <w:sz w:val="24"/>
        </w:rPr>
      </w:r>
      <w:r w:rsidR="00EA0BDC">
        <w:rPr>
          <w:rFonts w:ascii="Times New Roman" w:hAnsi="Times New Roman" w:cs="Times New Roman"/>
          <w:color w:val="auto"/>
          <w:sz w:val="24"/>
        </w:rPr>
        <w:fldChar w:fldCharType="separate"/>
      </w:r>
      <w:r w:rsidR="00434214">
        <w:rPr>
          <w:rFonts w:ascii="Times New Roman" w:hAnsi="Times New Roman" w:cs="Times New Roman"/>
          <w:noProof/>
          <w:color w:val="auto"/>
          <w:sz w:val="24"/>
        </w:rPr>
        <w:t>[9, 12]</w:t>
      </w:r>
      <w:r w:rsidR="00EA0BDC">
        <w:rPr>
          <w:rFonts w:ascii="Times New Roman" w:hAnsi="Times New Roman" w:cs="Times New Roman"/>
          <w:color w:val="auto"/>
          <w:sz w:val="24"/>
        </w:rPr>
        <w:fldChar w:fldCharType="end"/>
      </w:r>
      <w:r w:rsidR="00D23D0B">
        <w:rPr>
          <w:rFonts w:ascii="Times New Roman" w:hAnsi="Times New Roman" w:cs="Times New Roman"/>
          <w:color w:val="auto"/>
          <w:sz w:val="24"/>
        </w:rPr>
        <w:t xml:space="preserve">. </w:t>
      </w:r>
      <w:r w:rsidR="00786C13">
        <w:rPr>
          <w:rFonts w:ascii="Times New Roman" w:hAnsi="Times New Roman" w:cs="Times New Roman"/>
          <w:color w:val="auto"/>
          <w:sz w:val="24"/>
        </w:rPr>
        <w:t xml:space="preserve">Particularly, </w:t>
      </w:r>
      <w:r w:rsidR="009B1AEC">
        <w:rPr>
          <w:rFonts w:ascii="Times New Roman" w:hAnsi="Times New Roman" w:cs="Times New Roman"/>
          <w:color w:val="auto"/>
          <w:sz w:val="24"/>
        </w:rPr>
        <w:t>the P2 component</w:t>
      </w:r>
      <w:r w:rsidR="00AE7711">
        <w:rPr>
          <w:rFonts w:ascii="Times New Roman" w:hAnsi="Times New Roman" w:cs="Times New Roman"/>
          <w:color w:val="auto"/>
          <w:sz w:val="24"/>
        </w:rPr>
        <w:t xml:space="preserve"> </w:t>
      </w:r>
      <w:r w:rsidR="009B1AEC">
        <w:rPr>
          <w:rFonts w:ascii="Times New Roman" w:hAnsi="Times New Roman" w:cs="Times New Roman"/>
          <w:color w:val="auto"/>
          <w:sz w:val="24"/>
        </w:rPr>
        <w:t>has been</w:t>
      </w:r>
      <w:r w:rsidR="00BB2E00">
        <w:rPr>
          <w:rFonts w:ascii="Times New Roman" w:hAnsi="Times New Roman" w:cs="Times New Roman"/>
          <w:color w:val="auto"/>
          <w:sz w:val="24"/>
        </w:rPr>
        <w:t xml:space="preserve"> </w:t>
      </w:r>
      <w:r w:rsidR="009B1AEC">
        <w:rPr>
          <w:rFonts w:ascii="Times New Roman" w:hAnsi="Times New Roman" w:cs="Times New Roman"/>
          <w:color w:val="auto"/>
          <w:sz w:val="24"/>
        </w:rPr>
        <w:t xml:space="preserve">temporarily </w:t>
      </w:r>
      <w:r w:rsidR="00304FF0">
        <w:rPr>
          <w:rFonts w:ascii="Times New Roman" w:hAnsi="Times New Roman" w:cs="Times New Roman"/>
          <w:color w:val="auto"/>
          <w:sz w:val="24"/>
        </w:rPr>
        <w:t xml:space="preserve">linked </w:t>
      </w:r>
      <w:r w:rsidR="009B1AEC">
        <w:rPr>
          <w:rFonts w:ascii="Times New Roman" w:hAnsi="Times New Roman" w:cs="Times New Roman"/>
          <w:color w:val="auto"/>
          <w:sz w:val="24"/>
        </w:rPr>
        <w:t xml:space="preserve">to </w:t>
      </w:r>
      <w:r w:rsidR="00B32325">
        <w:rPr>
          <w:rFonts w:ascii="Times New Roman" w:hAnsi="Times New Roman" w:cs="Times New Roman"/>
          <w:color w:val="auto"/>
          <w:sz w:val="24"/>
        </w:rPr>
        <w:t xml:space="preserve">increased </w:t>
      </w:r>
      <w:r w:rsidR="009B1AEC">
        <w:rPr>
          <w:rFonts w:ascii="Times New Roman" w:hAnsi="Times New Roman" w:cs="Times New Roman"/>
          <w:color w:val="auto"/>
          <w:sz w:val="24"/>
        </w:rPr>
        <w:t>activation of the frontal</w:t>
      </w:r>
      <w:r w:rsidR="002B0450">
        <w:rPr>
          <w:rFonts w:ascii="Times New Roman" w:hAnsi="Times New Roman" w:cs="Times New Roman"/>
          <w:color w:val="auto"/>
          <w:sz w:val="24"/>
        </w:rPr>
        <w:t>-central</w:t>
      </w:r>
      <w:r w:rsidR="009B1AEC">
        <w:rPr>
          <w:rFonts w:ascii="Times New Roman" w:hAnsi="Times New Roman" w:cs="Times New Roman"/>
          <w:color w:val="auto"/>
          <w:sz w:val="24"/>
        </w:rPr>
        <w:t xml:space="preserve"> cortices</w:t>
      </w:r>
      <w:r w:rsidR="00A3517F">
        <w:rPr>
          <w:rFonts w:ascii="Times New Roman" w:hAnsi="Times New Roman" w:cs="Times New Roman"/>
          <w:color w:val="auto"/>
          <w:sz w:val="24"/>
        </w:rPr>
        <w:t xml:space="preserve"> </w:t>
      </w:r>
      <w:r w:rsidR="00A3517F">
        <w:rPr>
          <w:rFonts w:ascii="Times New Roman" w:hAnsi="Times New Roman" w:cs="Times New Roman"/>
          <w:color w:val="auto"/>
          <w:sz w:val="24"/>
        </w:rPr>
        <w:fldChar w:fldCharType="begin">
          <w:fldData xml:space="preserve">PEVuZE5vdGU+PENpdGU+PEF1dGhvcj5NZW5nPC9BdXRob3I+PFllYXI+MjAxMzwvWWVhcj48UmVj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</w:fldData>
        </w:fldChar>
      </w:r>
      <w:r w:rsidR="00434214">
        <w:rPr>
          <w:rFonts w:ascii="Times New Roman" w:hAnsi="Times New Roman" w:cs="Times New Roman"/>
          <w:color w:val="auto"/>
          <w:sz w:val="24"/>
        </w:rPr>
        <w:instrText xml:space="preserve"> ADDIN EN.CITE </w:instrText>
      </w:r>
      <w:r w:rsidR="00434214">
        <w:rPr>
          <w:rFonts w:ascii="Times New Roman" w:hAnsi="Times New Roman" w:cs="Times New Roman"/>
          <w:color w:val="auto"/>
          <w:sz w:val="24"/>
        </w:rPr>
        <w:fldChar w:fldCharType="begin">
          <w:fldData xml:space="preserve">PEVuZE5vdGU+PENpdGU+PEF1dGhvcj5NZW5nPC9BdXRob3I+PFllYXI+MjAxMzwvWWVhcj48UmVj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</w:fldData>
        </w:fldChar>
      </w:r>
      <w:r w:rsidR="00434214">
        <w:rPr>
          <w:rFonts w:ascii="Times New Roman" w:hAnsi="Times New Roman" w:cs="Times New Roman"/>
          <w:color w:val="auto"/>
          <w:sz w:val="24"/>
        </w:rPr>
        <w:instrText xml:space="preserve"> ADDIN EN.CITE.DATA </w:instrText>
      </w:r>
      <w:r w:rsidR="00434214">
        <w:rPr>
          <w:rFonts w:ascii="Times New Roman" w:hAnsi="Times New Roman" w:cs="Times New Roman"/>
          <w:color w:val="auto"/>
          <w:sz w:val="24"/>
        </w:rPr>
      </w:r>
      <w:r w:rsidR="00434214">
        <w:rPr>
          <w:rFonts w:ascii="Times New Roman" w:hAnsi="Times New Roman" w:cs="Times New Roman"/>
          <w:color w:val="auto"/>
          <w:sz w:val="24"/>
        </w:rPr>
        <w:fldChar w:fldCharType="end"/>
      </w:r>
      <w:r w:rsidR="00A3517F">
        <w:rPr>
          <w:rFonts w:ascii="Times New Roman" w:hAnsi="Times New Roman" w:cs="Times New Roman"/>
          <w:color w:val="auto"/>
          <w:sz w:val="24"/>
        </w:rPr>
      </w:r>
      <w:r w:rsidR="00A3517F">
        <w:rPr>
          <w:rFonts w:ascii="Times New Roman" w:hAnsi="Times New Roman" w:cs="Times New Roman"/>
          <w:color w:val="auto"/>
          <w:sz w:val="24"/>
        </w:rPr>
        <w:fldChar w:fldCharType="separate"/>
      </w:r>
      <w:r w:rsidR="00434214">
        <w:rPr>
          <w:rFonts w:ascii="Times New Roman" w:hAnsi="Times New Roman" w:cs="Times New Roman"/>
          <w:noProof/>
          <w:color w:val="auto"/>
          <w:sz w:val="24"/>
        </w:rPr>
        <w:t>[9, 12, 13]</w:t>
      </w:r>
      <w:r w:rsidR="00A3517F">
        <w:rPr>
          <w:rFonts w:ascii="Times New Roman" w:hAnsi="Times New Roman" w:cs="Times New Roman"/>
          <w:color w:val="auto"/>
          <w:sz w:val="24"/>
        </w:rPr>
        <w:fldChar w:fldCharType="end"/>
      </w:r>
      <w:r w:rsidR="009B1AEC">
        <w:rPr>
          <w:rFonts w:ascii="Times New Roman" w:hAnsi="Times New Roman" w:cs="Times New Roman"/>
          <w:color w:val="auto"/>
          <w:sz w:val="24"/>
        </w:rPr>
        <w:t>.</w:t>
      </w:r>
      <w:r w:rsidR="00AE7711">
        <w:rPr>
          <w:rFonts w:ascii="Times New Roman" w:hAnsi="Times New Roman" w:cs="Times New Roman"/>
          <w:color w:val="auto"/>
          <w:sz w:val="24"/>
        </w:rPr>
        <w:t xml:space="preserve"> T</w:t>
      </w:r>
      <w:r w:rsidR="00D66108">
        <w:rPr>
          <w:rFonts w:ascii="Times New Roman" w:hAnsi="Times New Roman" w:cs="Times New Roman"/>
          <w:color w:val="auto"/>
          <w:sz w:val="24"/>
        </w:rPr>
        <w:t xml:space="preserve">he P2 component </w:t>
      </w:r>
      <w:r w:rsidR="00AE7711">
        <w:rPr>
          <w:rFonts w:ascii="Times New Roman" w:hAnsi="Times New Roman" w:cs="Times New Roman"/>
          <w:color w:val="auto"/>
          <w:sz w:val="24"/>
        </w:rPr>
        <w:t xml:space="preserve">is hypothesized </w:t>
      </w:r>
      <w:r w:rsidR="00963B9B">
        <w:rPr>
          <w:rFonts w:ascii="Times New Roman" w:hAnsi="Times New Roman" w:cs="Times New Roman"/>
          <w:color w:val="auto"/>
          <w:sz w:val="24"/>
        </w:rPr>
        <w:t xml:space="preserve">to </w:t>
      </w:r>
      <w:r w:rsidR="00AE7711">
        <w:rPr>
          <w:rFonts w:ascii="Times New Roman" w:hAnsi="Times New Roman" w:cs="Times New Roman"/>
          <w:color w:val="auto"/>
          <w:sz w:val="24"/>
        </w:rPr>
        <w:t>be linked with</w:t>
      </w:r>
      <w:r w:rsidR="00963B9B">
        <w:rPr>
          <w:rFonts w:ascii="Times New Roman" w:hAnsi="Times New Roman" w:cs="Times New Roman"/>
          <w:color w:val="auto"/>
          <w:sz w:val="24"/>
        </w:rPr>
        <w:t xml:space="preserve"> </w:t>
      </w:r>
      <w:r w:rsidR="00D66108">
        <w:rPr>
          <w:rFonts w:ascii="Times New Roman" w:hAnsi="Times New Roman" w:cs="Times New Roman"/>
          <w:color w:val="auto"/>
          <w:sz w:val="24"/>
        </w:rPr>
        <w:t xml:space="preserve">higher cognitive processes such as pain expectancy and motor preparation </w:t>
      </w:r>
      <w:commentRangeStart w:id="2"/>
      <w:commentRangeStart w:id="3"/>
      <w:r w:rsidR="006D2DA2">
        <w:rPr>
          <w:rFonts w:ascii="Times New Roman" w:hAnsi="Times New Roman" w:cs="Times New Roman"/>
          <w:color w:val="auto"/>
          <w:sz w:val="24"/>
        </w:rPr>
        <w:fldChar w:fldCharType="begin">
          <w:fldData xml:space="preserve">PEVuZE5vdGU+PENpdGU+PEF1dGhvcj5NZW5nPC9BdXRob3I+PFllYXI+MjAxMzwvWWVhcj48UmVj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</w:fldData>
        </w:fldChar>
      </w:r>
      <w:r w:rsidR="00434214">
        <w:rPr>
          <w:rFonts w:ascii="Times New Roman" w:hAnsi="Times New Roman" w:cs="Times New Roman"/>
          <w:color w:val="auto"/>
          <w:sz w:val="24"/>
        </w:rPr>
        <w:instrText xml:space="preserve"> ADDIN EN.CITE </w:instrText>
      </w:r>
      <w:r w:rsidR="00434214">
        <w:rPr>
          <w:rFonts w:ascii="Times New Roman" w:hAnsi="Times New Roman" w:cs="Times New Roman"/>
          <w:color w:val="auto"/>
          <w:sz w:val="24"/>
        </w:rPr>
        <w:fldChar w:fldCharType="begin">
          <w:fldData xml:space="preserve">PEVuZE5vdGU+PENpdGU+PEF1dGhvcj5NZW5nPC9BdXRob3I+PFllYXI+MjAxMzwvWWVhcj48UmVj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</w:fldData>
        </w:fldChar>
      </w:r>
      <w:r w:rsidR="00434214">
        <w:rPr>
          <w:rFonts w:ascii="Times New Roman" w:hAnsi="Times New Roman" w:cs="Times New Roman"/>
          <w:color w:val="auto"/>
          <w:sz w:val="24"/>
        </w:rPr>
        <w:instrText xml:space="preserve"> ADDIN EN.CITE.DATA </w:instrText>
      </w:r>
      <w:r w:rsidR="00434214">
        <w:rPr>
          <w:rFonts w:ascii="Times New Roman" w:hAnsi="Times New Roman" w:cs="Times New Roman"/>
          <w:color w:val="auto"/>
          <w:sz w:val="24"/>
        </w:rPr>
      </w:r>
      <w:r w:rsidR="00434214">
        <w:rPr>
          <w:rFonts w:ascii="Times New Roman" w:hAnsi="Times New Roman" w:cs="Times New Roman"/>
          <w:color w:val="auto"/>
          <w:sz w:val="24"/>
        </w:rPr>
        <w:fldChar w:fldCharType="end"/>
      </w:r>
      <w:r w:rsidR="006D2DA2">
        <w:rPr>
          <w:rFonts w:ascii="Times New Roman" w:hAnsi="Times New Roman" w:cs="Times New Roman"/>
          <w:color w:val="auto"/>
          <w:sz w:val="24"/>
        </w:rPr>
      </w:r>
      <w:r w:rsidR="006D2DA2">
        <w:rPr>
          <w:rFonts w:ascii="Times New Roman" w:hAnsi="Times New Roman" w:cs="Times New Roman"/>
          <w:color w:val="auto"/>
          <w:sz w:val="24"/>
        </w:rPr>
        <w:fldChar w:fldCharType="separate"/>
      </w:r>
      <w:r w:rsidR="00434214">
        <w:rPr>
          <w:rFonts w:ascii="Times New Roman" w:hAnsi="Times New Roman" w:cs="Times New Roman"/>
          <w:noProof/>
          <w:color w:val="auto"/>
          <w:sz w:val="24"/>
        </w:rPr>
        <w:t>[9, 13]</w:t>
      </w:r>
      <w:r w:rsidR="006D2DA2">
        <w:rPr>
          <w:rFonts w:ascii="Times New Roman" w:hAnsi="Times New Roman" w:cs="Times New Roman"/>
          <w:color w:val="auto"/>
          <w:sz w:val="24"/>
        </w:rPr>
        <w:fldChar w:fldCharType="end"/>
      </w:r>
      <w:commentRangeEnd w:id="2"/>
      <w:r w:rsidR="00035EE2">
        <w:rPr>
          <w:rStyle w:val="CommentReference"/>
        </w:rPr>
        <w:commentReference w:id="2"/>
      </w:r>
      <w:commentRangeEnd w:id="3"/>
      <w:r w:rsidR="00035EE2">
        <w:rPr>
          <w:rStyle w:val="CommentReference"/>
        </w:rPr>
        <w:commentReference w:id="3"/>
      </w:r>
      <w:ins w:id="5" w:author="St-Georges, Maxime" w:date="2019-09-05T09:24:00Z">
        <w:r w:rsidR="009A718F">
          <w:rPr>
            <w:rFonts w:ascii="Times New Roman" w:hAnsi="Times New Roman" w:cs="Times New Roman"/>
            <w:color w:val="auto"/>
            <w:sz w:val="24"/>
          </w:rPr>
          <w:t>.</w:t>
        </w:r>
      </w:ins>
      <w:r w:rsidR="00A32082">
        <w:rPr>
          <w:rFonts w:ascii="Times New Roman" w:hAnsi="Times New Roman" w:cs="Times New Roman"/>
          <w:color w:val="auto"/>
          <w:sz w:val="24"/>
        </w:rPr>
        <w:t xml:space="preserve"> </w:t>
      </w:r>
      <w:r w:rsidR="0059474B">
        <w:rPr>
          <w:rFonts w:ascii="Times New Roman" w:hAnsi="Times New Roman" w:cs="Times New Roman"/>
          <w:color w:val="auto"/>
          <w:sz w:val="24"/>
        </w:rPr>
        <w:t>Despite all the</w:t>
      </w:r>
      <w:r w:rsidR="00E3179F">
        <w:rPr>
          <w:rFonts w:ascii="Times New Roman" w:hAnsi="Times New Roman" w:cs="Times New Roman"/>
          <w:color w:val="auto"/>
          <w:sz w:val="24"/>
        </w:rPr>
        <w:t>se</w:t>
      </w:r>
      <w:r w:rsidR="0059474B">
        <w:rPr>
          <w:rFonts w:ascii="Times New Roman" w:hAnsi="Times New Roman" w:cs="Times New Roman"/>
          <w:color w:val="auto"/>
          <w:sz w:val="24"/>
        </w:rPr>
        <w:t xml:space="preserve"> findings on pain-evoked potentials, they</w:t>
      </w:r>
      <w:r w:rsidR="00DF4E44">
        <w:rPr>
          <w:rFonts w:ascii="Times New Roman" w:hAnsi="Times New Roman" w:cs="Times New Roman"/>
          <w:color w:val="auto"/>
          <w:sz w:val="24"/>
        </w:rPr>
        <w:t xml:space="preserve"> are restricted to a time-locked </w:t>
      </w:r>
      <w:r w:rsidR="00FF78C9">
        <w:rPr>
          <w:rFonts w:ascii="Times New Roman" w:hAnsi="Times New Roman" w:cs="Times New Roman"/>
          <w:color w:val="auto"/>
          <w:sz w:val="24"/>
        </w:rPr>
        <w:t>period</w:t>
      </w:r>
      <w:r w:rsidR="00DF4E44">
        <w:rPr>
          <w:rFonts w:ascii="Times New Roman" w:hAnsi="Times New Roman" w:cs="Times New Roman"/>
          <w:color w:val="auto"/>
          <w:sz w:val="24"/>
        </w:rPr>
        <w:t xml:space="preserve"> and can hardly be extended </w:t>
      </w:r>
      <w:r w:rsidR="003D4378">
        <w:rPr>
          <w:rFonts w:ascii="Times New Roman" w:hAnsi="Times New Roman" w:cs="Times New Roman"/>
          <w:color w:val="auto"/>
          <w:sz w:val="24"/>
        </w:rPr>
        <w:t>in</w:t>
      </w:r>
      <w:r w:rsidR="00FF78C9">
        <w:rPr>
          <w:rFonts w:ascii="Times New Roman" w:hAnsi="Times New Roman" w:cs="Times New Roman"/>
          <w:color w:val="auto"/>
          <w:sz w:val="24"/>
        </w:rPr>
        <w:t xml:space="preserve">to a </w:t>
      </w:r>
      <w:r w:rsidR="00DF4E44">
        <w:rPr>
          <w:rFonts w:ascii="Times New Roman" w:hAnsi="Times New Roman" w:cs="Times New Roman"/>
          <w:color w:val="auto"/>
          <w:sz w:val="24"/>
        </w:rPr>
        <w:t>long</w:t>
      </w:r>
      <w:r w:rsidR="00FF78C9">
        <w:rPr>
          <w:rFonts w:ascii="Times New Roman" w:hAnsi="Times New Roman" w:cs="Times New Roman"/>
          <w:color w:val="auto"/>
          <w:sz w:val="24"/>
        </w:rPr>
        <w:t>er time window</w:t>
      </w:r>
      <w:r w:rsidR="00DF4E44">
        <w:rPr>
          <w:rFonts w:ascii="Times New Roman" w:hAnsi="Times New Roman" w:cs="Times New Roman"/>
          <w:color w:val="auto"/>
          <w:sz w:val="24"/>
        </w:rPr>
        <w:t xml:space="preserve"> p</w:t>
      </w:r>
      <w:r w:rsidR="00E7301C">
        <w:rPr>
          <w:rFonts w:ascii="Times New Roman" w:hAnsi="Times New Roman" w:cs="Times New Roman"/>
          <w:color w:val="auto"/>
          <w:sz w:val="24"/>
        </w:rPr>
        <w:t>o</w:t>
      </w:r>
      <w:r w:rsidR="00DF4E44">
        <w:rPr>
          <w:rFonts w:ascii="Times New Roman" w:hAnsi="Times New Roman" w:cs="Times New Roman"/>
          <w:color w:val="auto"/>
          <w:sz w:val="24"/>
        </w:rPr>
        <w:t>st stimulation</w:t>
      </w:r>
      <w:r w:rsidR="00CF4406">
        <w:rPr>
          <w:rFonts w:ascii="Times New Roman" w:hAnsi="Times New Roman" w:cs="Times New Roman"/>
          <w:color w:val="auto"/>
          <w:sz w:val="24"/>
        </w:rPr>
        <w:t xml:space="preserve"> </w:t>
      </w:r>
      <w:r w:rsidR="00434214">
        <w:rPr>
          <w:rFonts w:ascii="Times New Roman" w:hAnsi="Times New Roman" w:cs="Times New Roman"/>
          <w:color w:val="auto"/>
          <w:sz w:val="24"/>
        </w:rPr>
        <w:fldChar w:fldCharType="begin"/>
      </w:r>
      <w:r w:rsidR="00434214">
        <w:rPr>
          <w:rFonts w:ascii="Times New Roman" w:hAnsi="Times New Roman" w:cs="Times New Roman"/>
          <w:color w:val="auto"/>
          <w:sz w:val="24"/>
        </w:rPr>
        <w:instrText xml:space="preserve"> ADDIN EN.CITE &lt;EndNote&gt;&lt;Cite&gt;&lt;Author&gt;Read&lt;/Author&gt;&lt;Year&gt;2017&lt;/Year&gt;&lt;RecNum&gt;316&lt;/RecNum&gt;&lt;DisplayText&gt;[16]&lt;/DisplayText&gt;&lt;record&gt;&lt;rec-number&gt;316&lt;/rec-number&gt;&lt;foreign-keys&gt;&lt;key app="EN" db-id="2tfv2dt2jpap58efswsv2wrlp0xs25stzp9a" timestamp="1569609400"&gt;316&lt;/key&gt;&lt;/foreign-keys&gt;&lt;ref-type name="Book Section"&gt;5&lt;/ref-type&gt;&lt;contributors&gt;&lt;authors&gt;&lt;author&gt;Read, Glenna L.&lt;/author&gt;&lt;author&gt;Innis, Isaiah J.&lt;/author&gt;&lt;/authors&gt;&lt;/contributors&gt;&lt;titles&gt;&lt;title&gt;Electroencephalography (Eeg)&lt;/title&gt;&lt;secondary-title&gt;The International Encyclopedia of Communication Research Methods&lt;/secondary-title&gt;&lt;/titles&gt;&lt;pages&gt;1-18&lt;/pages&gt;&lt;dates&gt;&lt;year&gt;2017&lt;/year&gt;&lt;/dates&gt;&lt;urls&gt;&lt;related-urls&gt;&lt;url&gt;https://onlinelibrary.wiley.com/doi/abs/10.1002/9781118901731.iecrm0080&lt;/url&gt;&lt;/related-urls&gt;&lt;/urls&gt;&lt;electronic-resource-num&gt;10.1002/9781118901731.iecrm0080&lt;/electronic-resource-num&gt;&lt;/record&gt;&lt;/Cite&gt;&lt;/EndNote&gt;</w:instrText>
      </w:r>
      <w:r w:rsidR="00434214">
        <w:rPr>
          <w:rFonts w:ascii="Times New Roman" w:hAnsi="Times New Roman" w:cs="Times New Roman"/>
          <w:color w:val="auto"/>
          <w:sz w:val="24"/>
        </w:rPr>
        <w:fldChar w:fldCharType="separate"/>
      </w:r>
      <w:r w:rsidR="00434214">
        <w:rPr>
          <w:rFonts w:ascii="Times New Roman" w:hAnsi="Times New Roman" w:cs="Times New Roman"/>
          <w:noProof/>
          <w:color w:val="auto"/>
          <w:sz w:val="24"/>
        </w:rPr>
        <w:t>[16]</w:t>
      </w:r>
      <w:r w:rsidR="00434214">
        <w:rPr>
          <w:rFonts w:ascii="Times New Roman" w:hAnsi="Times New Roman" w:cs="Times New Roman"/>
          <w:color w:val="auto"/>
          <w:sz w:val="24"/>
        </w:rPr>
        <w:fldChar w:fldCharType="end"/>
      </w:r>
      <w:r w:rsidR="00CF4406">
        <w:rPr>
          <w:rFonts w:ascii="Times New Roman" w:hAnsi="Times New Roman" w:cs="Times New Roman"/>
          <w:color w:val="auto"/>
          <w:sz w:val="24"/>
        </w:rPr>
        <w:t xml:space="preserve">. </w:t>
      </w:r>
      <w:r w:rsidR="008B2927">
        <w:rPr>
          <w:rFonts w:ascii="Times New Roman" w:hAnsi="Times New Roman" w:cs="Times New Roman"/>
          <w:color w:val="auto"/>
          <w:sz w:val="24"/>
        </w:rPr>
        <w:t xml:space="preserve">Researchers have </w:t>
      </w:r>
      <w:r w:rsidR="000649F9">
        <w:rPr>
          <w:rFonts w:ascii="Times New Roman" w:hAnsi="Times New Roman" w:cs="Times New Roman"/>
          <w:color w:val="auto"/>
          <w:sz w:val="24"/>
        </w:rPr>
        <w:t xml:space="preserve">hence </w:t>
      </w:r>
      <w:r w:rsidR="008B2927">
        <w:rPr>
          <w:rFonts w:ascii="Times New Roman" w:hAnsi="Times New Roman" w:cs="Times New Roman"/>
          <w:color w:val="auto"/>
          <w:sz w:val="24"/>
        </w:rPr>
        <w:t>suggested t</w:t>
      </w:r>
      <w:r w:rsidR="0059474B">
        <w:rPr>
          <w:rFonts w:ascii="Times New Roman" w:hAnsi="Times New Roman" w:cs="Times New Roman"/>
          <w:color w:val="auto"/>
          <w:sz w:val="24"/>
        </w:rPr>
        <w:t>o investigate</w:t>
      </w:r>
      <w:r w:rsidR="008B2927">
        <w:rPr>
          <w:rFonts w:ascii="Times New Roman" w:hAnsi="Times New Roman" w:cs="Times New Roman"/>
          <w:color w:val="auto"/>
          <w:sz w:val="24"/>
        </w:rPr>
        <w:t xml:space="preserve"> tonic </w:t>
      </w:r>
      <w:r w:rsidR="00C709BA">
        <w:rPr>
          <w:rFonts w:ascii="Times New Roman" w:hAnsi="Times New Roman" w:cs="Times New Roman"/>
          <w:color w:val="auto"/>
          <w:sz w:val="24"/>
        </w:rPr>
        <w:t>noxious stimul</w:t>
      </w:r>
      <w:r w:rsidR="00E3179F">
        <w:rPr>
          <w:rFonts w:ascii="Times New Roman" w:hAnsi="Times New Roman" w:cs="Times New Roman"/>
          <w:color w:val="auto"/>
          <w:sz w:val="24"/>
        </w:rPr>
        <w:t>i</w:t>
      </w:r>
      <w:r w:rsidR="008B2927">
        <w:rPr>
          <w:rFonts w:ascii="Times New Roman" w:hAnsi="Times New Roman" w:cs="Times New Roman"/>
          <w:color w:val="auto"/>
          <w:sz w:val="24"/>
        </w:rPr>
        <w:t xml:space="preserve"> </w:t>
      </w:r>
      <w:r w:rsidR="0059474B">
        <w:rPr>
          <w:rFonts w:ascii="Times New Roman" w:hAnsi="Times New Roman" w:cs="Times New Roman"/>
          <w:color w:val="auto"/>
          <w:sz w:val="24"/>
        </w:rPr>
        <w:t xml:space="preserve">since </w:t>
      </w:r>
      <w:r w:rsidR="00E3179F">
        <w:rPr>
          <w:rFonts w:ascii="Times New Roman" w:hAnsi="Times New Roman" w:cs="Times New Roman"/>
          <w:color w:val="auto"/>
          <w:sz w:val="24"/>
        </w:rPr>
        <w:t>they are</w:t>
      </w:r>
      <w:r w:rsidR="00DC2D17">
        <w:rPr>
          <w:rFonts w:ascii="Times New Roman" w:hAnsi="Times New Roman" w:cs="Times New Roman"/>
          <w:color w:val="auto"/>
          <w:sz w:val="24"/>
        </w:rPr>
        <w:t xml:space="preserve"> thought to</w:t>
      </w:r>
      <w:r w:rsidR="00652116">
        <w:rPr>
          <w:rFonts w:ascii="Times New Roman" w:hAnsi="Times New Roman" w:cs="Times New Roman"/>
          <w:color w:val="auto"/>
          <w:sz w:val="24"/>
        </w:rPr>
        <w:t xml:space="preserve"> </w:t>
      </w:r>
      <w:r w:rsidR="00BB2E00">
        <w:rPr>
          <w:rFonts w:ascii="Times New Roman" w:hAnsi="Times New Roman" w:cs="Times New Roman"/>
          <w:color w:val="auto"/>
          <w:sz w:val="24"/>
        </w:rPr>
        <w:t>best mimic</w:t>
      </w:r>
      <w:r w:rsidR="00BA278A">
        <w:rPr>
          <w:rFonts w:ascii="Times New Roman" w:hAnsi="Times New Roman" w:cs="Times New Roman"/>
          <w:color w:val="auto"/>
          <w:sz w:val="24"/>
        </w:rPr>
        <w:t xml:space="preserve"> </w:t>
      </w:r>
      <w:r w:rsidR="00E3179F">
        <w:rPr>
          <w:rFonts w:ascii="Times New Roman" w:hAnsi="Times New Roman" w:cs="Times New Roman"/>
          <w:color w:val="auto"/>
          <w:sz w:val="24"/>
        </w:rPr>
        <w:t>the m</w:t>
      </w:r>
      <w:r w:rsidR="00DC2D17">
        <w:rPr>
          <w:rFonts w:ascii="Times New Roman" w:hAnsi="Times New Roman" w:cs="Times New Roman"/>
          <w:color w:val="auto"/>
          <w:sz w:val="24"/>
        </w:rPr>
        <w:t>echanism</w:t>
      </w:r>
      <w:r w:rsidR="00E3179F">
        <w:rPr>
          <w:rFonts w:ascii="Times New Roman" w:hAnsi="Times New Roman" w:cs="Times New Roman"/>
          <w:color w:val="auto"/>
          <w:sz w:val="24"/>
        </w:rPr>
        <w:t xml:space="preserve"> involved in clinical pain</w:t>
      </w:r>
      <w:r w:rsidR="00DC2D17">
        <w:rPr>
          <w:rFonts w:ascii="Times New Roman" w:hAnsi="Times New Roman" w:cs="Times New Roman"/>
          <w:color w:val="auto"/>
          <w:sz w:val="24"/>
        </w:rPr>
        <w:t xml:space="preserve"> </w:t>
      </w:r>
      <w:commentRangeStart w:id="6"/>
      <w:commentRangeStart w:id="7"/>
      <w:commentRangeStart w:id="8"/>
      <w:r w:rsidR="0078124A">
        <w:rPr>
          <w:rFonts w:ascii="Times New Roman" w:hAnsi="Times New Roman" w:cs="Times New Roman"/>
          <w:color w:val="auto"/>
          <w:sz w:val="24"/>
        </w:rPr>
        <w:fldChar w:fldCharType="begin">
          <w:fldData xml:space="preserve">PEVuZE5vdGU+PENpdGU+PEF1dGhvcj5OaXI8L0F1dGhvcj48WWVhcj4yMDEwPC9ZZWFyPjxSZWNO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=
</w:fldData>
        </w:fldChar>
      </w:r>
      <w:r w:rsidR="00434214">
        <w:rPr>
          <w:rFonts w:ascii="Times New Roman" w:hAnsi="Times New Roman" w:cs="Times New Roman"/>
          <w:color w:val="auto"/>
          <w:sz w:val="24"/>
        </w:rPr>
        <w:instrText xml:space="preserve"> ADDIN EN.CITE </w:instrText>
      </w:r>
      <w:r w:rsidR="00434214">
        <w:rPr>
          <w:rFonts w:ascii="Times New Roman" w:hAnsi="Times New Roman" w:cs="Times New Roman"/>
          <w:color w:val="auto"/>
          <w:sz w:val="24"/>
        </w:rPr>
        <w:fldChar w:fldCharType="begin">
          <w:fldData xml:space="preserve">PEVuZE5vdGU+PENpdGU+PEF1dGhvcj5OaXI8L0F1dGhvcj48WWVhcj4yMDEwPC9ZZWFyPjxSZWNO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=
</w:fldData>
        </w:fldChar>
      </w:r>
      <w:r w:rsidR="00434214">
        <w:rPr>
          <w:rFonts w:ascii="Times New Roman" w:hAnsi="Times New Roman" w:cs="Times New Roman"/>
          <w:color w:val="auto"/>
          <w:sz w:val="24"/>
        </w:rPr>
        <w:instrText xml:space="preserve"> ADDIN EN.CITE.DATA </w:instrText>
      </w:r>
      <w:r w:rsidR="00434214">
        <w:rPr>
          <w:rFonts w:ascii="Times New Roman" w:hAnsi="Times New Roman" w:cs="Times New Roman"/>
          <w:color w:val="auto"/>
          <w:sz w:val="24"/>
        </w:rPr>
      </w:r>
      <w:r w:rsidR="00434214">
        <w:rPr>
          <w:rFonts w:ascii="Times New Roman" w:hAnsi="Times New Roman" w:cs="Times New Roman"/>
          <w:color w:val="auto"/>
          <w:sz w:val="24"/>
        </w:rPr>
        <w:fldChar w:fldCharType="end"/>
      </w:r>
      <w:r w:rsidR="0078124A">
        <w:rPr>
          <w:rFonts w:ascii="Times New Roman" w:hAnsi="Times New Roman" w:cs="Times New Roman"/>
          <w:color w:val="auto"/>
          <w:sz w:val="24"/>
        </w:rPr>
      </w:r>
      <w:r w:rsidR="0078124A">
        <w:rPr>
          <w:rFonts w:ascii="Times New Roman" w:hAnsi="Times New Roman" w:cs="Times New Roman"/>
          <w:color w:val="auto"/>
          <w:sz w:val="24"/>
        </w:rPr>
        <w:fldChar w:fldCharType="separate"/>
      </w:r>
      <w:r w:rsidR="00434214">
        <w:rPr>
          <w:rFonts w:ascii="Times New Roman" w:hAnsi="Times New Roman" w:cs="Times New Roman"/>
          <w:noProof/>
          <w:color w:val="auto"/>
          <w:sz w:val="24"/>
        </w:rPr>
        <w:t>[17-19]</w:t>
      </w:r>
      <w:r w:rsidR="0078124A">
        <w:rPr>
          <w:rFonts w:ascii="Times New Roman" w:hAnsi="Times New Roman" w:cs="Times New Roman"/>
          <w:color w:val="auto"/>
          <w:sz w:val="24"/>
        </w:rPr>
        <w:fldChar w:fldCharType="end"/>
      </w:r>
      <w:commentRangeEnd w:id="6"/>
      <w:commentRangeEnd w:id="7"/>
      <w:commentRangeEnd w:id="8"/>
      <w:r w:rsidR="00ED15DB">
        <w:rPr>
          <w:rStyle w:val="CommentReference"/>
        </w:rPr>
        <w:commentReference w:id="6"/>
      </w:r>
      <w:r w:rsidR="00295CA0">
        <w:rPr>
          <w:rStyle w:val="CommentReference"/>
        </w:rPr>
        <w:commentReference w:id="7"/>
      </w:r>
      <w:r w:rsidR="00F42430">
        <w:rPr>
          <w:rStyle w:val="CommentReference"/>
        </w:rPr>
        <w:commentReference w:id="8"/>
      </w:r>
      <w:r w:rsidR="008B2927">
        <w:rPr>
          <w:rFonts w:ascii="Times New Roman" w:hAnsi="Times New Roman" w:cs="Times New Roman"/>
          <w:color w:val="auto"/>
          <w:sz w:val="24"/>
        </w:rPr>
        <w:t>.</w:t>
      </w:r>
    </w:p>
    <w:p w14:paraId="362E6D23" w14:textId="59DBFDC6" w:rsidR="00133716" w:rsidRDefault="00E7301C" w:rsidP="00133716">
      <w:pPr>
        <w:spacing w:line="480" w:lineRule="auto"/>
        <w:ind w:right="-7" w:firstLine="720"/>
        <w:jc w:val="both"/>
        <w:rPr>
          <w:rFonts w:ascii="Times New Roman" w:hAnsi="Times New Roman" w:cs="Times New Roman"/>
          <w:color w:val="auto"/>
          <w:sz w:val="24"/>
        </w:rPr>
      </w:pPr>
      <w:r>
        <w:rPr>
          <w:rFonts w:ascii="Times New Roman" w:hAnsi="Times New Roman" w:cs="Times New Roman"/>
          <w:color w:val="auto"/>
          <w:sz w:val="24"/>
        </w:rPr>
        <w:t>L</w:t>
      </w:r>
      <w:r w:rsidR="00590809">
        <w:rPr>
          <w:rFonts w:ascii="Times New Roman" w:hAnsi="Times New Roman" w:cs="Times New Roman"/>
          <w:color w:val="auto"/>
          <w:sz w:val="24"/>
        </w:rPr>
        <w:t>onger lasting stimuli require time-</w:t>
      </w:r>
      <w:r w:rsidR="00590809" w:rsidRPr="00590809">
        <w:rPr>
          <w:rFonts w:ascii="Times New Roman" w:hAnsi="Times New Roman" w:cs="Times New Roman"/>
          <w:color w:val="auto"/>
          <w:sz w:val="24"/>
        </w:rPr>
        <w:t xml:space="preserve">frequency analyses, as </w:t>
      </w:r>
      <w:r w:rsidR="00D84265">
        <w:rPr>
          <w:rFonts w:ascii="Times New Roman" w:hAnsi="Times New Roman" w:cs="Times New Roman"/>
          <w:color w:val="auto"/>
          <w:sz w:val="24"/>
          <w:lang w:val="en-CA"/>
        </w:rPr>
        <w:t>“</w:t>
      </w:r>
      <w:r w:rsidR="00590809" w:rsidRPr="00590809">
        <w:rPr>
          <w:rFonts w:ascii="Times New Roman" w:hAnsi="Times New Roman" w:cs="Times New Roman"/>
          <w:color w:val="auto"/>
          <w:sz w:val="24"/>
        </w:rPr>
        <w:t xml:space="preserve">cortical responses are not phase-locked </w:t>
      </w:r>
      <w:r w:rsidR="00590809">
        <w:rPr>
          <w:rFonts w:ascii="Times New Roman" w:hAnsi="Times New Roman" w:cs="Times New Roman"/>
          <w:color w:val="auto"/>
          <w:sz w:val="24"/>
        </w:rPr>
        <w:t xml:space="preserve">as </w:t>
      </w:r>
      <w:r w:rsidR="00553664">
        <w:rPr>
          <w:rFonts w:ascii="Times New Roman" w:hAnsi="Times New Roman" w:cs="Times New Roman"/>
          <w:color w:val="auto"/>
          <w:sz w:val="24"/>
        </w:rPr>
        <w:t>are</w:t>
      </w:r>
      <w:r w:rsidR="00335ACF">
        <w:rPr>
          <w:rFonts w:ascii="Times New Roman" w:hAnsi="Times New Roman" w:cs="Times New Roman"/>
          <w:color w:val="auto"/>
          <w:sz w:val="24"/>
        </w:rPr>
        <w:t xml:space="preserve"> </w:t>
      </w:r>
      <w:r w:rsidR="00590809" w:rsidRPr="00590809">
        <w:rPr>
          <w:rFonts w:ascii="Times New Roman" w:hAnsi="Times New Roman" w:cs="Times New Roman"/>
          <w:color w:val="auto"/>
          <w:sz w:val="24"/>
        </w:rPr>
        <w:t>pain-</w:t>
      </w:r>
      <w:r w:rsidR="005B2130">
        <w:rPr>
          <w:rFonts w:ascii="Times New Roman" w:hAnsi="Times New Roman" w:cs="Times New Roman"/>
          <w:color w:val="auto"/>
          <w:sz w:val="24"/>
        </w:rPr>
        <w:t>evoked potential</w:t>
      </w:r>
      <w:r w:rsidR="00590809" w:rsidRPr="00590809">
        <w:rPr>
          <w:rFonts w:ascii="Times New Roman" w:hAnsi="Times New Roman" w:cs="Times New Roman"/>
          <w:color w:val="auto"/>
          <w:sz w:val="24"/>
        </w:rPr>
        <w:t>s</w:t>
      </w:r>
      <w:r w:rsidR="00D84265">
        <w:rPr>
          <w:rFonts w:ascii="Times New Roman" w:hAnsi="Times New Roman" w:cs="Times New Roman"/>
          <w:color w:val="auto"/>
          <w:sz w:val="24"/>
        </w:rPr>
        <w:t>”</w:t>
      </w:r>
      <w:r w:rsidR="00590809">
        <w:rPr>
          <w:rFonts w:ascii="Times New Roman" w:hAnsi="Times New Roman" w:cs="Times New Roman"/>
          <w:color w:val="auto"/>
          <w:sz w:val="24"/>
        </w:rPr>
        <w:t xml:space="preserve"> </w:t>
      </w:r>
      <w:commentRangeStart w:id="9"/>
      <w:r w:rsidR="00590809">
        <w:rPr>
          <w:rFonts w:ascii="Times New Roman" w:hAnsi="Times New Roman" w:cs="Times New Roman"/>
          <w:color w:val="auto"/>
          <w:sz w:val="24"/>
        </w:rPr>
        <w:fldChar w:fldCharType="begin">
          <w:fldData xml:space="preserve">PEVuZE5vdGU+PENpdGU+PEF1dGhvcj5OaXI8L0F1dGhvcj48WWVhcj4yMDEyPC9ZZWFyPjxSZWNO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</w:fldData>
        </w:fldChar>
      </w:r>
      <w:r w:rsidR="00434214">
        <w:rPr>
          <w:rFonts w:ascii="Times New Roman" w:hAnsi="Times New Roman" w:cs="Times New Roman"/>
          <w:color w:val="auto"/>
          <w:sz w:val="24"/>
        </w:rPr>
        <w:instrText xml:space="preserve"> ADDIN EN.CITE </w:instrText>
      </w:r>
      <w:r w:rsidR="00434214">
        <w:rPr>
          <w:rFonts w:ascii="Times New Roman" w:hAnsi="Times New Roman" w:cs="Times New Roman"/>
          <w:color w:val="auto"/>
          <w:sz w:val="24"/>
        </w:rPr>
        <w:fldChar w:fldCharType="begin">
          <w:fldData xml:space="preserve">PEVuZE5vdGU+PENpdGU+PEF1dGhvcj5OaXI8L0F1dGhvcj48WWVhcj4yMDEyPC9ZZWFyPjxSZWNO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</w:fldData>
        </w:fldChar>
      </w:r>
      <w:r w:rsidR="00434214">
        <w:rPr>
          <w:rFonts w:ascii="Times New Roman" w:hAnsi="Times New Roman" w:cs="Times New Roman"/>
          <w:color w:val="auto"/>
          <w:sz w:val="24"/>
        </w:rPr>
        <w:instrText xml:space="preserve"> ADDIN EN.CITE.DATA </w:instrText>
      </w:r>
      <w:r w:rsidR="00434214">
        <w:rPr>
          <w:rFonts w:ascii="Times New Roman" w:hAnsi="Times New Roman" w:cs="Times New Roman"/>
          <w:color w:val="auto"/>
          <w:sz w:val="24"/>
        </w:rPr>
      </w:r>
      <w:r w:rsidR="00434214">
        <w:rPr>
          <w:rFonts w:ascii="Times New Roman" w:hAnsi="Times New Roman" w:cs="Times New Roman"/>
          <w:color w:val="auto"/>
          <w:sz w:val="24"/>
        </w:rPr>
        <w:fldChar w:fldCharType="end"/>
      </w:r>
      <w:r w:rsidR="00590809">
        <w:rPr>
          <w:rFonts w:ascii="Times New Roman" w:hAnsi="Times New Roman" w:cs="Times New Roman"/>
          <w:color w:val="auto"/>
          <w:sz w:val="24"/>
        </w:rPr>
      </w:r>
      <w:r w:rsidR="00590809">
        <w:rPr>
          <w:rFonts w:ascii="Times New Roman" w:hAnsi="Times New Roman" w:cs="Times New Roman"/>
          <w:color w:val="auto"/>
          <w:sz w:val="24"/>
        </w:rPr>
        <w:fldChar w:fldCharType="separate"/>
      </w:r>
      <w:r w:rsidR="00434214">
        <w:rPr>
          <w:rFonts w:ascii="Times New Roman" w:hAnsi="Times New Roman" w:cs="Times New Roman"/>
          <w:noProof/>
          <w:color w:val="auto"/>
          <w:sz w:val="24"/>
        </w:rPr>
        <w:t>[18]</w:t>
      </w:r>
      <w:r w:rsidR="00590809">
        <w:rPr>
          <w:rFonts w:ascii="Times New Roman" w:hAnsi="Times New Roman" w:cs="Times New Roman"/>
          <w:color w:val="auto"/>
          <w:sz w:val="24"/>
        </w:rPr>
        <w:fldChar w:fldCharType="end"/>
      </w:r>
      <w:commentRangeEnd w:id="9"/>
      <w:r w:rsidR="001A0352">
        <w:rPr>
          <w:rStyle w:val="CommentReference"/>
        </w:rPr>
        <w:commentReference w:id="9"/>
      </w:r>
      <w:r w:rsidR="00590809" w:rsidRPr="00590809">
        <w:rPr>
          <w:rFonts w:ascii="Times New Roman" w:hAnsi="Times New Roman" w:cs="Times New Roman"/>
          <w:color w:val="auto"/>
          <w:sz w:val="24"/>
        </w:rPr>
        <w:t>.</w:t>
      </w:r>
      <w:r w:rsidR="00590809">
        <w:rPr>
          <w:rFonts w:ascii="Times New Roman" w:hAnsi="Times New Roman" w:cs="Times New Roman"/>
          <w:color w:val="auto"/>
          <w:sz w:val="24"/>
        </w:rPr>
        <w:t xml:space="preserve"> </w:t>
      </w:r>
      <w:r w:rsidR="001F6948">
        <w:rPr>
          <w:rFonts w:ascii="Times New Roman" w:hAnsi="Times New Roman" w:cs="Times New Roman"/>
          <w:color w:val="auto"/>
          <w:sz w:val="24"/>
        </w:rPr>
        <w:t xml:space="preserve">One especially investigated feature of continuous EEG is spectral power. </w:t>
      </w:r>
      <w:r w:rsidR="00133716">
        <w:rPr>
          <w:rFonts w:ascii="Times New Roman" w:hAnsi="Times New Roman" w:cs="Times New Roman"/>
          <w:color w:val="auto"/>
          <w:sz w:val="24"/>
        </w:rPr>
        <w:t>In order to analy</w:t>
      </w:r>
      <w:r w:rsidR="00740E7A">
        <w:rPr>
          <w:rFonts w:ascii="Times New Roman" w:hAnsi="Times New Roman" w:cs="Times New Roman"/>
          <w:color w:val="auto"/>
          <w:sz w:val="24"/>
        </w:rPr>
        <w:t>z</w:t>
      </w:r>
      <w:r w:rsidR="00133716">
        <w:rPr>
          <w:rFonts w:ascii="Times New Roman" w:hAnsi="Times New Roman" w:cs="Times New Roman"/>
          <w:color w:val="auto"/>
          <w:sz w:val="24"/>
        </w:rPr>
        <w:t>e the spectral power, t</w:t>
      </w:r>
      <w:r w:rsidR="001F6948">
        <w:rPr>
          <w:rFonts w:ascii="Times New Roman" w:hAnsi="Times New Roman" w:cs="Times New Roman"/>
          <w:color w:val="auto"/>
          <w:sz w:val="24"/>
        </w:rPr>
        <w:t>he record</w:t>
      </w:r>
      <w:r w:rsidR="00133716">
        <w:rPr>
          <w:rFonts w:ascii="Times New Roman" w:hAnsi="Times New Roman" w:cs="Times New Roman"/>
          <w:color w:val="auto"/>
          <w:sz w:val="24"/>
        </w:rPr>
        <w:t xml:space="preserve">ed </w:t>
      </w:r>
      <w:r w:rsidR="001F6948">
        <w:rPr>
          <w:rFonts w:ascii="Times New Roman" w:hAnsi="Times New Roman" w:cs="Times New Roman"/>
          <w:color w:val="auto"/>
          <w:sz w:val="24"/>
        </w:rPr>
        <w:t xml:space="preserve">data </w:t>
      </w:r>
      <w:r w:rsidR="00133716">
        <w:rPr>
          <w:rFonts w:ascii="Times New Roman" w:hAnsi="Times New Roman" w:cs="Times New Roman"/>
          <w:color w:val="auto"/>
          <w:sz w:val="24"/>
        </w:rPr>
        <w:t xml:space="preserve">has to be </w:t>
      </w:r>
      <w:r w:rsidR="001F6948">
        <w:rPr>
          <w:rFonts w:ascii="Times New Roman" w:hAnsi="Times New Roman" w:cs="Times New Roman"/>
          <w:color w:val="auto"/>
          <w:sz w:val="24"/>
        </w:rPr>
        <w:t xml:space="preserve">transformed from </w:t>
      </w:r>
      <w:r w:rsidR="001F6948" w:rsidRPr="00590809">
        <w:rPr>
          <w:rFonts w:ascii="Times New Roman" w:hAnsi="Times New Roman" w:cs="Times New Roman"/>
          <w:color w:val="auto"/>
          <w:sz w:val="24"/>
        </w:rPr>
        <w:t>the time</w:t>
      </w:r>
      <w:r w:rsidR="001F6948">
        <w:rPr>
          <w:rFonts w:ascii="Times New Roman" w:hAnsi="Times New Roman" w:cs="Times New Roman"/>
          <w:color w:val="auto"/>
          <w:sz w:val="24"/>
        </w:rPr>
        <w:t xml:space="preserve"> </w:t>
      </w:r>
      <w:r w:rsidR="001F6948" w:rsidRPr="00590809">
        <w:rPr>
          <w:rFonts w:ascii="Times New Roman" w:hAnsi="Times New Roman" w:cs="Times New Roman"/>
          <w:color w:val="auto"/>
          <w:sz w:val="24"/>
        </w:rPr>
        <w:t>domain to the</w:t>
      </w:r>
      <w:r w:rsidR="001F6948">
        <w:rPr>
          <w:rFonts w:ascii="Times New Roman" w:hAnsi="Times New Roman" w:cs="Times New Roman"/>
          <w:color w:val="auto"/>
          <w:sz w:val="24"/>
        </w:rPr>
        <w:t xml:space="preserve"> </w:t>
      </w:r>
      <w:r w:rsidR="001F6948" w:rsidRPr="00590809">
        <w:rPr>
          <w:rFonts w:ascii="Times New Roman" w:hAnsi="Times New Roman" w:cs="Times New Roman"/>
          <w:color w:val="auto"/>
          <w:sz w:val="24"/>
        </w:rPr>
        <w:t>frequency</w:t>
      </w:r>
      <w:r w:rsidR="001F6948">
        <w:rPr>
          <w:rFonts w:ascii="Times New Roman" w:hAnsi="Times New Roman" w:cs="Times New Roman"/>
          <w:color w:val="auto"/>
          <w:sz w:val="24"/>
        </w:rPr>
        <w:t xml:space="preserve"> </w:t>
      </w:r>
      <w:r w:rsidR="001F6948" w:rsidRPr="00590809">
        <w:rPr>
          <w:rFonts w:ascii="Times New Roman" w:hAnsi="Times New Roman" w:cs="Times New Roman"/>
          <w:color w:val="auto"/>
          <w:sz w:val="24"/>
        </w:rPr>
        <w:t>domain</w:t>
      </w:r>
      <w:r w:rsidR="001F6948">
        <w:rPr>
          <w:rFonts w:ascii="Times New Roman" w:hAnsi="Times New Roman" w:cs="Times New Roman"/>
          <w:color w:val="auto"/>
          <w:sz w:val="24"/>
        </w:rPr>
        <w:t xml:space="preserve"> using a </w:t>
      </w:r>
      <w:r w:rsidR="006837CE">
        <w:rPr>
          <w:rFonts w:ascii="Times New Roman" w:hAnsi="Times New Roman" w:cs="Times New Roman"/>
          <w:color w:val="auto"/>
          <w:sz w:val="24"/>
        </w:rPr>
        <w:t>f</w:t>
      </w:r>
      <w:r w:rsidR="004C032C">
        <w:rPr>
          <w:rFonts w:ascii="Times New Roman" w:hAnsi="Times New Roman" w:cs="Times New Roman"/>
          <w:color w:val="auto"/>
          <w:sz w:val="24"/>
        </w:rPr>
        <w:t xml:space="preserve">ast Fourier </w:t>
      </w:r>
      <w:r w:rsidR="006837CE">
        <w:rPr>
          <w:rFonts w:ascii="Times New Roman" w:hAnsi="Times New Roman" w:cs="Times New Roman"/>
          <w:color w:val="auto"/>
          <w:sz w:val="24"/>
        </w:rPr>
        <w:t>t</w:t>
      </w:r>
      <w:r w:rsidR="004C032C">
        <w:rPr>
          <w:rFonts w:ascii="Times New Roman" w:hAnsi="Times New Roman" w:cs="Times New Roman"/>
          <w:color w:val="auto"/>
          <w:sz w:val="24"/>
        </w:rPr>
        <w:t>ransformation</w:t>
      </w:r>
      <w:r w:rsidR="006837CE">
        <w:rPr>
          <w:rFonts w:ascii="Times New Roman" w:hAnsi="Times New Roman" w:cs="Times New Roman"/>
          <w:color w:val="auto"/>
          <w:sz w:val="24"/>
        </w:rPr>
        <w:t xml:space="preserve"> or a wavelet analysis</w:t>
      </w:r>
      <w:r w:rsidR="00434214">
        <w:rPr>
          <w:rFonts w:ascii="Times New Roman" w:hAnsi="Times New Roman" w:cs="Times New Roman"/>
          <w:color w:val="auto"/>
          <w:sz w:val="24"/>
        </w:rPr>
        <w:t xml:space="preserve"> </w:t>
      </w:r>
      <w:r w:rsidR="005B2130">
        <w:rPr>
          <w:rFonts w:ascii="Times New Roman" w:hAnsi="Times New Roman" w:cs="Times New Roman"/>
          <w:color w:val="auto"/>
          <w:sz w:val="24"/>
        </w:rPr>
        <w:fldChar w:fldCharType="begin"/>
      </w:r>
      <w:r w:rsidR="005B2130">
        <w:rPr>
          <w:rFonts w:ascii="Times New Roman" w:hAnsi="Times New Roman" w:cs="Times New Roman"/>
          <w:color w:val="auto"/>
          <w:sz w:val="24"/>
        </w:rPr>
        <w:instrText xml:space="preserve"> ADDIN EN.CITE &lt;EndNote&gt;&lt;Cite&gt;&lt;Author&gt;Hjorth&lt;/Author&gt;&lt;Year&gt;1970&lt;/Year&gt;&lt;RecNum&gt;317&lt;/RecNum&gt;&lt;DisplayText&gt;[20]&lt;/DisplayText&gt;&lt;record&gt;&lt;rec-number&gt;317&lt;/rec-number&gt;&lt;foreign-keys&gt;&lt;key app="EN" db-id="2tfv2dt2jpap58efswsv2wrlp0xs25stzp9a" timestamp="1569610211"&gt;317&lt;/key&gt;&lt;/foreign-keys&gt;&lt;ref-type name="Journal Article"&gt;17&lt;/ref-type&gt;&lt;contributors&gt;&lt;authors&gt;&lt;author&gt;Hjorth, Bo&lt;/author&gt;&lt;/authors&gt;&lt;/contributors&gt;&lt;titles&gt;&lt;title&gt;EEG analysis based on time domain properties&lt;/title&gt;&lt;secondary-title&gt;Electroencephalography and Clinical Neurophysiology&lt;/secondary-title&gt;&lt;/titles&gt;&lt;periodical&gt;&lt;full-title&gt;Electroencephalogr Clin Neurophysiol&lt;/full-title&gt;&lt;abbr-1&gt;Electroencephalography and clinical neurophysiology&lt;/abbr-1&gt;&lt;/periodical&gt;&lt;pages&gt;306-310&lt;/pages&gt;&lt;volume&gt;29&lt;/volume&gt;&lt;number&gt;3&lt;/number&gt;&lt;dates&gt;&lt;year&gt;1970&lt;/year&gt;&lt;pub-dates&gt;&lt;date&gt;1970/09/01/&lt;/date&gt;&lt;/pub-dates&gt;&lt;/dates&gt;&lt;isbn&gt;0013-4694&lt;/isbn&gt;&lt;urls&gt;&lt;related-urls&gt;&lt;url&gt;http://www.sciencedirect.com/science/article/pii/0013469470901434&lt;/url&gt;&lt;/related-urls&gt;&lt;/urls&gt;&lt;electronic-resource-num&gt;https://doi.org/10.1016/0013-4694(70)90143-4&lt;/electronic-resource-num&gt;&lt;/record&gt;&lt;/Cite&gt;&lt;/EndNote&gt;</w:instrText>
      </w:r>
      <w:r w:rsidR="005B2130">
        <w:rPr>
          <w:rFonts w:ascii="Times New Roman" w:hAnsi="Times New Roman" w:cs="Times New Roman"/>
          <w:color w:val="auto"/>
          <w:sz w:val="24"/>
        </w:rPr>
        <w:fldChar w:fldCharType="separate"/>
      </w:r>
      <w:r w:rsidR="005B2130">
        <w:rPr>
          <w:rFonts w:ascii="Times New Roman" w:hAnsi="Times New Roman" w:cs="Times New Roman"/>
          <w:noProof/>
          <w:color w:val="auto"/>
          <w:sz w:val="24"/>
        </w:rPr>
        <w:t>[20]</w:t>
      </w:r>
      <w:r w:rsidR="005B2130">
        <w:rPr>
          <w:rFonts w:ascii="Times New Roman" w:hAnsi="Times New Roman" w:cs="Times New Roman"/>
          <w:color w:val="auto"/>
          <w:sz w:val="24"/>
        </w:rPr>
        <w:fldChar w:fldCharType="end"/>
      </w:r>
      <w:r w:rsidR="00434214">
        <w:rPr>
          <w:rFonts w:ascii="Times New Roman" w:hAnsi="Times New Roman" w:cs="Times New Roman"/>
          <w:color w:val="auto"/>
          <w:sz w:val="24"/>
        </w:rPr>
        <w:t xml:space="preserve">. </w:t>
      </w:r>
      <w:r w:rsidR="00133716">
        <w:rPr>
          <w:rFonts w:ascii="Times New Roman" w:hAnsi="Times New Roman" w:cs="Times New Roman"/>
          <w:color w:val="auto"/>
          <w:sz w:val="24"/>
        </w:rPr>
        <w:t xml:space="preserve">The data is then </w:t>
      </w:r>
      <w:r w:rsidR="001F6948" w:rsidRPr="00590809">
        <w:rPr>
          <w:rFonts w:ascii="Times New Roman" w:hAnsi="Times New Roman" w:cs="Times New Roman"/>
          <w:color w:val="auto"/>
          <w:sz w:val="24"/>
        </w:rPr>
        <w:t>characteriz</w:t>
      </w:r>
      <w:r w:rsidR="001F6948">
        <w:rPr>
          <w:rFonts w:ascii="Times New Roman" w:hAnsi="Times New Roman" w:cs="Times New Roman"/>
          <w:color w:val="auto"/>
          <w:sz w:val="24"/>
        </w:rPr>
        <w:t>ed</w:t>
      </w:r>
      <w:r w:rsidR="001F6948" w:rsidRPr="00590809">
        <w:rPr>
          <w:rFonts w:ascii="Times New Roman" w:hAnsi="Times New Roman" w:cs="Times New Roman"/>
          <w:color w:val="auto"/>
          <w:sz w:val="24"/>
        </w:rPr>
        <w:t xml:space="preserve"> by a curve of the power</w:t>
      </w:r>
      <w:r w:rsidR="001F6948">
        <w:rPr>
          <w:rFonts w:ascii="Times New Roman" w:hAnsi="Times New Roman" w:cs="Times New Roman"/>
          <w:color w:val="auto"/>
          <w:sz w:val="24"/>
        </w:rPr>
        <w:t xml:space="preserve"> amplitude</w:t>
      </w:r>
      <w:r w:rsidR="001F6948" w:rsidRPr="00590809">
        <w:rPr>
          <w:rFonts w:ascii="Times New Roman" w:hAnsi="Times New Roman" w:cs="Times New Roman"/>
          <w:color w:val="auto"/>
          <w:sz w:val="24"/>
        </w:rPr>
        <w:t xml:space="preserve"> plotted against the frequency range of interest</w:t>
      </w:r>
      <w:r w:rsidR="001F6948">
        <w:rPr>
          <w:rFonts w:ascii="Times New Roman" w:hAnsi="Times New Roman" w:cs="Times New Roman"/>
          <w:color w:val="auto"/>
          <w:sz w:val="24"/>
        </w:rPr>
        <w:t xml:space="preserve"> </w:t>
      </w:r>
      <w:commentRangeStart w:id="10"/>
      <w:r w:rsidR="001F6948">
        <w:rPr>
          <w:rFonts w:ascii="Times New Roman" w:hAnsi="Times New Roman" w:cs="Times New Roman"/>
          <w:color w:val="auto"/>
          <w:sz w:val="24"/>
        </w:rPr>
        <w:fldChar w:fldCharType="begin">
          <w:fldData xml:space="preserve">PEVuZE5vdGU+PENpdGU+PEF1dGhvcj5OaXI8L0F1dGhvcj48WWVhcj4yMDEwPC9ZZWFyPjxSZWNO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==
</w:fldData>
        </w:fldChar>
      </w:r>
      <w:r w:rsidR="00434214">
        <w:rPr>
          <w:rFonts w:ascii="Times New Roman" w:hAnsi="Times New Roman" w:cs="Times New Roman"/>
          <w:color w:val="auto"/>
          <w:sz w:val="24"/>
        </w:rPr>
        <w:instrText xml:space="preserve"> ADDIN EN.CITE </w:instrText>
      </w:r>
      <w:r w:rsidR="00434214">
        <w:rPr>
          <w:rFonts w:ascii="Times New Roman" w:hAnsi="Times New Roman" w:cs="Times New Roman"/>
          <w:color w:val="auto"/>
          <w:sz w:val="24"/>
        </w:rPr>
        <w:fldChar w:fldCharType="begin">
          <w:fldData xml:space="preserve">PEVuZE5vdGU+PENpdGU+PEF1dGhvcj5OaXI8L0F1dGhvcj48WWVhcj4yMDEwPC9ZZWFyPjxSZWNO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==
</w:fldData>
        </w:fldChar>
      </w:r>
      <w:r w:rsidR="00434214">
        <w:rPr>
          <w:rFonts w:ascii="Times New Roman" w:hAnsi="Times New Roman" w:cs="Times New Roman"/>
          <w:color w:val="auto"/>
          <w:sz w:val="24"/>
        </w:rPr>
        <w:instrText xml:space="preserve"> ADDIN EN.CITE.DATA </w:instrText>
      </w:r>
      <w:r w:rsidR="00434214">
        <w:rPr>
          <w:rFonts w:ascii="Times New Roman" w:hAnsi="Times New Roman" w:cs="Times New Roman"/>
          <w:color w:val="auto"/>
          <w:sz w:val="24"/>
        </w:rPr>
      </w:r>
      <w:r w:rsidR="00434214">
        <w:rPr>
          <w:rFonts w:ascii="Times New Roman" w:hAnsi="Times New Roman" w:cs="Times New Roman"/>
          <w:color w:val="auto"/>
          <w:sz w:val="24"/>
        </w:rPr>
        <w:fldChar w:fldCharType="end"/>
      </w:r>
      <w:r w:rsidR="001F6948">
        <w:rPr>
          <w:rFonts w:ascii="Times New Roman" w:hAnsi="Times New Roman" w:cs="Times New Roman"/>
          <w:color w:val="auto"/>
          <w:sz w:val="24"/>
        </w:rPr>
      </w:r>
      <w:r w:rsidR="001F6948">
        <w:rPr>
          <w:rFonts w:ascii="Times New Roman" w:hAnsi="Times New Roman" w:cs="Times New Roman"/>
          <w:color w:val="auto"/>
          <w:sz w:val="24"/>
        </w:rPr>
        <w:fldChar w:fldCharType="separate"/>
      </w:r>
      <w:r w:rsidR="00434214">
        <w:rPr>
          <w:rFonts w:ascii="Times New Roman" w:hAnsi="Times New Roman" w:cs="Times New Roman"/>
          <w:noProof/>
          <w:color w:val="auto"/>
          <w:sz w:val="24"/>
        </w:rPr>
        <w:t>[17]</w:t>
      </w:r>
      <w:r w:rsidR="001F6948">
        <w:rPr>
          <w:rFonts w:ascii="Times New Roman" w:hAnsi="Times New Roman" w:cs="Times New Roman"/>
          <w:color w:val="auto"/>
          <w:sz w:val="24"/>
        </w:rPr>
        <w:fldChar w:fldCharType="end"/>
      </w:r>
      <w:commentRangeEnd w:id="10"/>
      <w:r w:rsidR="00295CA0">
        <w:rPr>
          <w:rStyle w:val="CommentReference"/>
        </w:rPr>
        <w:commentReference w:id="10"/>
      </w:r>
      <w:r w:rsidR="001F6948">
        <w:rPr>
          <w:rFonts w:ascii="Times New Roman" w:hAnsi="Times New Roman" w:cs="Times New Roman"/>
          <w:color w:val="auto"/>
          <w:sz w:val="24"/>
        </w:rPr>
        <w:t xml:space="preserve"> </w:t>
      </w:r>
      <w:r w:rsidR="00335ACF">
        <w:rPr>
          <w:rFonts w:ascii="Times New Roman" w:hAnsi="Times New Roman" w:cs="Times New Roman"/>
          <w:color w:val="auto"/>
          <w:sz w:val="24"/>
        </w:rPr>
        <w:t>A</w:t>
      </w:r>
      <w:r w:rsidR="0086647E">
        <w:rPr>
          <w:rFonts w:ascii="Times New Roman" w:hAnsi="Times New Roman" w:cs="Times New Roman"/>
          <w:color w:val="auto"/>
          <w:sz w:val="24"/>
        </w:rPr>
        <w:t>lpha frequenc</w:t>
      </w:r>
      <w:r w:rsidR="00483C1A">
        <w:rPr>
          <w:rFonts w:ascii="Times New Roman" w:hAnsi="Times New Roman" w:cs="Times New Roman"/>
          <w:color w:val="auto"/>
          <w:sz w:val="24"/>
        </w:rPr>
        <w:t>ies</w:t>
      </w:r>
      <w:r w:rsidR="00CF127C">
        <w:rPr>
          <w:rFonts w:ascii="Times New Roman" w:hAnsi="Times New Roman" w:cs="Times New Roman"/>
          <w:color w:val="auto"/>
          <w:sz w:val="24"/>
        </w:rPr>
        <w:t xml:space="preserve"> (</w:t>
      </w:r>
      <w:r w:rsidR="00F345A0">
        <w:rPr>
          <w:rFonts w:ascii="Times New Roman" w:hAnsi="Times New Roman" w:cs="Times New Roman"/>
          <w:color w:val="auto"/>
          <w:sz w:val="24"/>
        </w:rPr>
        <w:t>8-12 Hz</w:t>
      </w:r>
      <w:r w:rsidR="00CF127C">
        <w:rPr>
          <w:rFonts w:ascii="Times New Roman" w:hAnsi="Times New Roman" w:cs="Times New Roman"/>
          <w:color w:val="auto"/>
          <w:sz w:val="24"/>
        </w:rPr>
        <w:t>)</w:t>
      </w:r>
      <w:r w:rsidR="0004500B">
        <w:rPr>
          <w:rFonts w:ascii="Times New Roman" w:hAnsi="Times New Roman" w:cs="Times New Roman"/>
          <w:color w:val="auto"/>
          <w:sz w:val="24"/>
        </w:rPr>
        <w:t xml:space="preserve"> </w:t>
      </w:r>
      <w:r w:rsidR="00335ACF">
        <w:rPr>
          <w:rFonts w:ascii="Times New Roman" w:hAnsi="Times New Roman" w:cs="Times New Roman"/>
          <w:color w:val="auto"/>
          <w:sz w:val="24"/>
        </w:rPr>
        <w:t>ha</w:t>
      </w:r>
      <w:r w:rsidR="00483C1A">
        <w:rPr>
          <w:rFonts w:ascii="Times New Roman" w:hAnsi="Times New Roman" w:cs="Times New Roman"/>
          <w:color w:val="auto"/>
          <w:sz w:val="24"/>
        </w:rPr>
        <w:t>ve</w:t>
      </w:r>
      <w:r w:rsidR="00335ACF">
        <w:rPr>
          <w:rFonts w:ascii="Times New Roman" w:hAnsi="Times New Roman" w:cs="Times New Roman"/>
          <w:color w:val="auto"/>
          <w:sz w:val="24"/>
        </w:rPr>
        <w:t xml:space="preserve"> </w:t>
      </w:r>
      <w:r w:rsidR="00800436">
        <w:rPr>
          <w:rFonts w:ascii="Times New Roman" w:hAnsi="Times New Roman" w:cs="Times New Roman"/>
          <w:color w:val="auto"/>
          <w:sz w:val="24"/>
        </w:rPr>
        <w:t>yielded a</w:t>
      </w:r>
      <w:r w:rsidR="00335ACF">
        <w:rPr>
          <w:rFonts w:ascii="Times New Roman" w:hAnsi="Times New Roman" w:cs="Times New Roman"/>
          <w:color w:val="auto"/>
          <w:sz w:val="24"/>
        </w:rPr>
        <w:t xml:space="preserve"> growing interest</w:t>
      </w:r>
      <w:r w:rsidR="0004500B">
        <w:rPr>
          <w:rFonts w:ascii="Times New Roman" w:hAnsi="Times New Roman" w:cs="Times New Roman"/>
          <w:color w:val="auto"/>
          <w:sz w:val="24"/>
        </w:rPr>
        <w:t xml:space="preserve"> in pain research for</w:t>
      </w:r>
      <w:r w:rsidR="00335ACF">
        <w:rPr>
          <w:rFonts w:ascii="Times New Roman" w:hAnsi="Times New Roman" w:cs="Times New Roman"/>
          <w:color w:val="auto"/>
          <w:sz w:val="24"/>
        </w:rPr>
        <w:t xml:space="preserve"> </w:t>
      </w:r>
      <w:r w:rsidR="0004500B">
        <w:rPr>
          <w:rFonts w:ascii="Times New Roman" w:hAnsi="Times New Roman" w:cs="Times New Roman"/>
          <w:color w:val="auto"/>
          <w:sz w:val="24"/>
        </w:rPr>
        <w:t>being</w:t>
      </w:r>
      <w:r w:rsidR="0004500B" w:rsidRPr="0004500B">
        <w:rPr>
          <w:rFonts w:ascii="Times New Roman" w:hAnsi="Times New Roman" w:cs="Times New Roman"/>
          <w:color w:val="auto"/>
          <w:sz w:val="24"/>
        </w:rPr>
        <w:t xml:space="preserve"> the predominant </w:t>
      </w:r>
      <w:r w:rsidR="00C57D73">
        <w:rPr>
          <w:rFonts w:ascii="Times New Roman" w:hAnsi="Times New Roman" w:cs="Times New Roman"/>
          <w:color w:val="auto"/>
          <w:sz w:val="24"/>
        </w:rPr>
        <w:t>wave</w:t>
      </w:r>
      <w:r w:rsidR="0004500B" w:rsidRPr="0004500B">
        <w:rPr>
          <w:rFonts w:ascii="Times New Roman" w:hAnsi="Times New Roman" w:cs="Times New Roman"/>
          <w:color w:val="auto"/>
          <w:sz w:val="24"/>
        </w:rPr>
        <w:t xml:space="preserve"> </w:t>
      </w:r>
      <w:r w:rsidR="0004500B">
        <w:rPr>
          <w:rFonts w:ascii="Times New Roman" w:hAnsi="Times New Roman" w:cs="Times New Roman"/>
          <w:color w:val="auto"/>
          <w:sz w:val="24"/>
        </w:rPr>
        <w:t xml:space="preserve">band </w:t>
      </w:r>
      <w:r w:rsidR="0004500B" w:rsidRPr="0004500B">
        <w:rPr>
          <w:rFonts w:ascii="Times New Roman" w:hAnsi="Times New Roman" w:cs="Times New Roman"/>
          <w:color w:val="auto"/>
          <w:sz w:val="24"/>
        </w:rPr>
        <w:t>observed in primary sensory regions</w:t>
      </w:r>
      <w:r w:rsidR="0004500B">
        <w:rPr>
          <w:rFonts w:ascii="Times New Roman" w:hAnsi="Times New Roman" w:cs="Times New Roman"/>
          <w:color w:val="auto"/>
          <w:sz w:val="24"/>
        </w:rPr>
        <w:t xml:space="preserve"> </w:t>
      </w:r>
      <w:commentRangeStart w:id="11"/>
      <w:r w:rsidR="0004500B">
        <w:rPr>
          <w:rFonts w:ascii="Times New Roman" w:hAnsi="Times New Roman" w:cs="Times New Roman"/>
          <w:color w:val="auto"/>
          <w:sz w:val="24"/>
        </w:rPr>
        <w:fldChar w:fldCharType="begin">
          <w:fldData xml:space="preserve">PEVuZE5vdGU+PENpdGU+PEF1dGhvcj5GdXJtYW48L0F1dGhvcj48WWVhcj4yMDE4PC9ZZWFyPjxS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</w:fldData>
        </w:fldChar>
      </w:r>
      <w:r w:rsidR="005B2130">
        <w:rPr>
          <w:rFonts w:ascii="Times New Roman" w:hAnsi="Times New Roman" w:cs="Times New Roman"/>
          <w:color w:val="auto"/>
          <w:sz w:val="24"/>
        </w:rPr>
        <w:instrText xml:space="preserve"> ADDIN EN.CITE </w:instrText>
      </w:r>
      <w:r w:rsidR="005B2130">
        <w:rPr>
          <w:rFonts w:ascii="Times New Roman" w:hAnsi="Times New Roman" w:cs="Times New Roman"/>
          <w:color w:val="auto"/>
          <w:sz w:val="24"/>
        </w:rPr>
        <w:fldChar w:fldCharType="begin">
          <w:fldData xml:space="preserve">PEVuZE5vdGU+PENpdGU+PEF1dGhvcj5GdXJtYW48L0F1dGhvcj48WWVhcj4yMDE4PC9ZZWFyPjxS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</w:fldData>
        </w:fldChar>
      </w:r>
      <w:r w:rsidR="005B2130">
        <w:rPr>
          <w:rFonts w:ascii="Times New Roman" w:hAnsi="Times New Roman" w:cs="Times New Roman"/>
          <w:color w:val="auto"/>
          <w:sz w:val="24"/>
        </w:rPr>
        <w:instrText xml:space="preserve"> ADDIN EN.CITE.DATA </w:instrText>
      </w:r>
      <w:r w:rsidR="005B2130">
        <w:rPr>
          <w:rFonts w:ascii="Times New Roman" w:hAnsi="Times New Roman" w:cs="Times New Roman"/>
          <w:color w:val="auto"/>
          <w:sz w:val="24"/>
        </w:rPr>
      </w:r>
      <w:r w:rsidR="005B2130">
        <w:rPr>
          <w:rFonts w:ascii="Times New Roman" w:hAnsi="Times New Roman" w:cs="Times New Roman"/>
          <w:color w:val="auto"/>
          <w:sz w:val="24"/>
        </w:rPr>
        <w:fldChar w:fldCharType="end"/>
      </w:r>
      <w:r w:rsidR="0004500B">
        <w:rPr>
          <w:rFonts w:ascii="Times New Roman" w:hAnsi="Times New Roman" w:cs="Times New Roman"/>
          <w:color w:val="auto"/>
          <w:sz w:val="24"/>
        </w:rPr>
      </w:r>
      <w:r w:rsidR="0004500B">
        <w:rPr>
          <w:rFonts w:ascii="Times New Roman" w:hAnsi="Times New Roman" w:cs="Times New Roman"/>
          <w:color w:val="auto"/>
          <w:sz w:val="24"/>
        </w:rPr>
        <w:fldChar w:fldCharType="separate"/>
      </w:r>
      <w:r w:rsidR="005B2130">
        <w:rPr>
          <w:rFonts w:ascii="Times New Roman" w:hAnsi="Times New Roman" w:cs="Times New Roman"/>
          <w:noProof/>
          <w:color w:val="auto"/>
          <w:sz w:val="24"/>
        </w:rPr>
        <w:t>[21]</w:t>
      </w:r>
      <w:r w:rsidR="0004500B">
        <w:rPr>
          <w:rFonts w:ascii="Times New Roman" w:hAnsi="Times New Roman" w:cs="Times New Roman"/>
          <w:color w:val="auto"/>
          <w:sz w:val="24"/>
        </w:rPr>
        <w:fldChar w:fldCharType="end"/>
      </w:r>
      <w:commentRangeEnd w:id="11"/>
      <w:r w:rsidR="008F1AD8">
        <w:rPr>
          <w:rStyle w:val="CommentReference"/>
        </w:rPr>
        <w:commentReference w:id="11"/>
      </w:r>
      <w:r w:rsidR="0004500B">
        <w:rPr>
          <w:rFonts w:ascii="Times New Roman" w:hAnsi="Times New Roman" w:cs="Times New Roman"/>
          <w:color w:val="auto"/>
          <w:sz w:val="24"/>
        </w:rPr>
        <w:t xml:space="preserve">. It has </w:t>
      </w:r>
      <w:r w:rsidR="007F2434">
        <w:rPr>
          <w:rFonts w:ascii="Times New Roman" w:hAnsi="Times New Roman" w:cs="Times New Roman"/>
          <w:color w:val="auto"/>
          <w:sz w:val="24"/>
        </w:rPr>
        <w:t xml:space="preserve">also </w:t>
      </w:r>
      <w:r w:rsidR="0004500B">
        <w:rPr>
          <w:rFonts w:ascii="Times New Roman" w:hAnsi="Times New Roman" w:cs="Times New Roman"/>
          <w:color w:val="auto"/>
          <w:sz w:val="24"/>
        </w:rPr>
        <w:t xml:space="preserve">been </w:t>
      </w:r>
      <w:r w:rsidR="0004500B">
        <w:rPr>
          <w:rFonts w:ascii="Times New Roman" w:hAnsi="Times New Roman" w:cs="Times New Roman"/>
          <w:color w:val="auto"/>
          <w:sz w:val="24"/>
        </w:rPr>
        <w:lastRenderedPageBreak/>
        <w:t xml:space="preserve">suggested that </w:t>
      </w:r>
      <w:r w:rsidR="007F2434">
        <w:rPr>
          <w:rFonts w:ascii="Times New Roman" w:hAnsi="Times New Roman" w:cs="Times New Roman"/>
          <w:color w:val="auto"/>
          <w:sz w:val="24"/>
        </w:rPr>
        <w:t>alpha rhythm</w:t>
      </w:r>
      <w:r w:rsidR="00335ACF">
        <w:rPr>
          <w:rFonts w:ascii="Times New Roman" w:hAnsi="Times New Roman" w:cs="Times New Roman"/>
          <w:color w:val="auto"/>
          <w:sz w:val="24"/>
        </w:rPr>
        <w:t xml:space="preserve"> modulation could represent</w:t>
      </w:r>
      <w:r w:rsidR="00AB3585">
        <w:rPr>
          <w:rFonts w:ascii="Times New Roman" w:hAnsi="Times New Roman" w:cs="Times New Roman"/>
          <w:color w:val="auto"/>
          <w:sz w:val="24"/>
        </w:rPr>
        <w:t xml:space="preserve"> </w:t>
      </w:r>
      <w:r w:rsidR="00AB3585" w:rsidRPr="00AB3585">
        <w:rPr>
          <w:rFonts w:ascii="Times New Roman" w:hAnsi="Times New Roman" w:cs="Times New Roman"/>
          <w:color w:val="auto"/>
          <w:sz w:val="24"/>
        </w:rPr>
        <w:t>altered mechanisms of cortical</w:t>
      </w:r>
      <w:r w:rsidR="00335ACF">
        <w:rPr>
          <w:rFonts w:ascii="Times New Roman" w:hAnsi="Times New Roman" w:cs="Times New Roman"/>
          <w:color w:val="auto"/>
          <w:sz w:val="24"/>
        </w:rPr>
        <w:t xml:space="preserve"> </w:t>
      </w:r>
      <w:r w:rsidR="00AB3585" w:rsidRPr="00AB3585">
        <w:rPr>
          <w:rFonts w:ascii="Times New Roman" w:hAnsi="Times New Roman" w:cs="Times New Roman"/>
          <w:color w:val="auto"/>
          <w:sz w:val="24"/>
        </w:rPr>
        <w:t>synchronization</w:t>
      </w:r>
      <w:r w:rsidR="00AB3585">
        <w:rPr>
          <w:rFonts w:ascii="Times New Roman" w:hAnsi="Times New Roman" w:cs="Times New Roman"/>
          <w:color w:val="auto"/>
          <w:sz w:val="24"/>
        </w:rPr>
        <w:t xml:space="preserve"> </w:t>
      </w:r>
      <w:r w:rsidR="00335ACF">
        <w:rPr>
          <w:rFonts w:ascii="Times New Roman" w:hAnsi="Times New Roman" w:cs="Times New Roman"/>
          <w:color w:val="auto"/>
          <w:sz w:val="24"/>
        </w:rPr>
        <w:t>in clinical population</w:t>
      </w:r>
      <w:r w:rsidR="00C57D73">
        <w:rPr>
          <w:rFonts w:ascii="Times New Roman" w:hAnsi="Times New Roman" w:cs="Times New Roman"/>
          <w:color w:val="auto"/>
          <w:sz w:val="24"/>
        </w:rPr>
        <w:t>s</w:t>
      </w:r>
      <w:r w:rsidR="00643CF8">
        <w:rPr>
          <w:rFonts w:ascii="Times New Roman" w:hAnsi="Times New Roman" w:cs="Times New Roman"/>
          <w:color w:val="auto"/>
          <w:sz w:val="24"/>
        </w:rPr>
        <w:t xml:space="preserve"> with </w:t>
      </w:r>
      <w:r w:rsidR="00E3179F">
        <w:rPr>
          <w:rFonts w:ascii="Times New Roman" w:hAnsi="Times New Roman" w:cs="Times New Roman"/>
          <w:color w:val="auto"/>
          <w:sz w:val="24"/>
        </w:rPr>
        <w:t>cognitive</w:t>
      </w:r>
      <w:r w:rsidR="003113E4">
        <w:rPr>
          <w:rFonts w:ascii="Times New Roman" w:hAnsi="Times New Roman" w:cs="Times New Roman"/>
          <w:color w:val="auto"/>
          <w:sz w:val="24"/>
        </w:rPr>
        <w:t>-motor</w:t>
      </w:r>
      <w:r w:rsidR="00643CF8">
        <w:rPr>
          <w:rFonts w:ascii="Times New Roman" w:hAnsi="Times New Roman" w:cs="Times New Roman"/>
          <w:color w:val="auto"/>
          <w:sz w:val="24"/>
        </w:rPr>
        <w:t xml:space="preserve"> deficits</w:t>
      </w:r>
      <w:r w:rsidR="00335ACF">
        <w:rPr>
          <w:rFonts w:ascii="Times New Roman" w:hAnsi="Times New Roman" w:cs="Times New Roman"/>
          <w:color w:val="auto"/>
          <w:sz w:val="24"/>
        </w:rPr>
        <w:t xml:space="preserve"> </w:t>
      </w:r>
      <w:r w:rsidR="00AB3585">
        <w:rPr>
          <w:rFonts w:ascii="Times New Roman" w:hAnsi="Times New Roman" w:cs="Times New Roman"/>
          <w:color w:val="auto"/>
          <w:sz w:val="24"/>
        </w:rPr>
        <w:fldChar w:fldCharType="begin">
          <w:fldData xml:space="preserve">PEVuZE5vdGU+PENpdGU+PEF1dGhvcj5OaXI8L0F1dGhvcj48WWVhcj4yMDEyPC9ZZWFyPjxSZWNO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</w:fldData>
        </w:fldChar>
      </w:r>
      <w:r w:rsidR="00434214">
        <w:rPr>
          <w:rFonts w:ascii="Times New Roman" w:hAnsi="Times New Roman" w:cs="Times New Roman"/>
          <w:color w:val="auto"/>
          <w:sz w:val="24"/>
        </w:rPr>
        <w:instrText xml:space="preserve"> ADDIN EN.CITE </w:instrText>
      </w:r>
      <w:r w:rsidR="00434214">
        <w:rPr>
          <w:rFonts w:ascii="Times New Roman" w:hAnsi="Times New Roman" w:cs="Times New Roman"/>
          <w:color w:val="auto"/>
          <w:sz w:val="24"/>
        </w:rPr>
        <w:fldChar w:fldCharType="begin">
          <w:fldData xml:space="preserve">PEVuZE5vdGU+PENpdGU+PEF1dGhvcj5OaXI8L0F1dGhvcj48WWVhcj4yMDEyPC9ZZWFyPjxSZWNO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</w:fldData>
        </w:fldChar>
      </w:r>
      <w:r w:rsidR="00434214">
        <w:rPr>
          <w:rFonts w:ascii="Times New Roman" w:hAnsi="Times New Roman" w:cs="Times New Roman"/>
          <w:color w:val="auto"/>
          <w:sz w:val="24"/>
        </w:rPr>
        <w:instrText xml:space="preserve"> ADDIN EN.CITE.DATA </w:instrText>
      </w:r>
      <w:r w:rsidR="00434214">
        <w:rPr>
          <w:rFonts w:ascii="Times New Roman" w:hAnsi="Times New Roman" w:cs="Times New Roman"/>
          <w:color w:val="auto"/>
          <w:sz w:val="24"/>
        </w:rPr>
      </w:r>
      <w:r w:rsidR="00434214">
        <w:rPr>
          <w:rFonts w:ascii="Times New Roman" w:hAnsi="Times New Roman" w:cs="Times New Roman"/>
          <w:color w:val="auto"/>
          <w:sz w:val="24"/>
        </w:rPr>
        <w:fldChar w:fldCharType="end"/>
      </w:r>
      <w:r w:rsidR="00AB3585">
        <w:rPr>
          <w:rFonts w:ascii="Times New Roman" w:hAnsi="Times New Roman" w:cs="Times New Roman"/>
          <w:color w:val="auto"/>
          <w:sz w:val="24"/>
        </w:rPr>
      </w:r>
      <w:r w:rsidR="00AB3585">
        <w:rPr>
          <w:rFonts w:ascii="Times New Roman" w:hAnsi="Times New Roman" w:cs="Times New Roman"/>
          <w:color w:val="auto"/>
          <w:sz w:val="24"/>
        </w:rPr>
        <w:fldChar w:fldCharType="separate"/>
      </w:r>
      <w:r w:rsidR="00434214">
        <w:rPr>
          <w:rFonts w:ascii="Times New Roman" w:hAnsi="Times New Roman" w:cs="Times New Roman"/>
          <w:noProof/>
          <w:color w:val="auto"/>
          <w:sz w:val="24"/>
        </w:rPr>
        <w:t>[18]</w:t>
      </w:r>
      <w:r w:rsidR="00AB3585">
        <w:rPr>
          <w:rFonts w:ascii="Times New Roman" w:hAnsi="Times New Roman" w:cs="Times New Roman"/>
          <w:color w:val="auto"/>
          <w:sz w:val="24"/>
        </w:rPr>
        <w:fldChar w:fldCharType="end"/>
      </w:r>
      <w:r w:rsidR="00AB3585">
        <w:rPr>
          <w:rFonts w:ascii="Times New Roman" w:hAnsi="Times New Roman" w:cs="Times New Roman"/>
          <w:color w:val="auto"/>
          <w:sz w:val="24"/>
        </w:rPr>
        <w:t xml:space="preserve">. </w:t>
      </w:r>
      <w:r w:rsidR="00133716">
        <w:rPr>
          <w:rFonts w:ascii="Times New Roman" w:hAnsi="Times New Roman" w:cs="Times New Roman"/>
          <w:color w:val="auto"/>
          <w:sz w:val="24"/>
        </w:rPr>
        <w:t xml:space="preserve">Decreased alpha power around the midline has been commonly observed during noxious stimulations, particularly in </w:t>
      </w:r>
      <w:r w:rsidR="003F2C17">
        <w:rPr>
          <w:rFonts w:ascii="Times New Roman" w:hAnsi="Times New Roman" w:cs="Times New Roman"/>
          <w:color w:val="auto"/>
          <w:sz w:val="24"/>
        </w:rPr>
        <w:t xml:space="preserve">the </w:t>
      </w:r>
      <w:r w:rsidR="00133716">
        <w:rPr>
          <w:rFonts w:ascii="Times New Roman" w:hAnsi="Times New Roman" w:cs="Times New Roman"/>
          <w:color w:val="auto"/>
          <w:sz w:val="24"/>
        </w:rPr>
        <w:t xml:space="preserve">contralateral sensorimotor areas </w:t>
      </w:r>
      <w:r w:rsidR="00133716">
        <w:rPr>
          <w:rFonts w:ascii="Times New Roman" w:hAnsi="Times New Roman" w:cs="Times New Roman"/>
          <w:color w:val="auto"/>
          <w:sz w:val="24"/>
        </w:rPr>
        <w:fldChar w:fldCharType="begin">
          <w:fldData xml:space="preserve">PEVuZE5vdGU+PENpdGU+PEF1dGhvcj5CdW5rPC9BdXRob3I+PFllYXI+MjAxODwvWWVhcj48UmVj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</w:fldData>
        </w:fldChar>
      </w:r>
      <w:r w:rsidR="005B2130">
        <w:rPr>
          <w:rFonts w:ascii="Times New Roman" w:hAnsi="Times New Roman" w:cs="Times New Roman"/>
          <w:color w:val="auto"/>
          <w:sz w:val="24"/>
        </w:rPr>
        <w:instrText xml:space="preserve"> ADDIN EN.CITE </w:instrText>
      </w:r>
      <w:r w:rsidR="005B2130">
        <w:rPr>
          <w:rFonts w:ascii="Times New Roman" w:hAnsi="Times New Roman" w:cs="Times New Roman"/>
          <w:color w:val="auto"/>
          <w:sz w:val="24"/>
        </w:rPr>
        <w:fldChar w:fldCharType="begin">
          <w:fldData xml:space="preserve">PEVuZE5vdGU+PENpdGU+PEF1dGhvcj5CdW5rPC9BdXRob3I+PFllYXI+MjAxODwvWWVhcj48UmVj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</w:fldData>
        </w:fldChar>
      </w:r>
      <w:r w:rsidR="005B2130">
        <w:rPr>
          <w:rFonts w:ascii="Times New Roman" w:hAnsi="Times New Roman" w:cs="Times New Roman"/>
          <w:color w:val="auto"/>
          <w:sz w:val="24"/>
        </w:rPr>
        <w:instrText xml:space="preserve"> ADDIN EN.CITE.DATA </w:instrText>
      </w:r>
      <w:r w:rsidR="005B2130">
        <w:rPr>
          <w:rFonts w:ascii="Times New Roman" w:hAnsi="Times New Roman" w:cs="Times New Roman"/>
          <w:color w:val="auto"/>
          <w:sz w:val="24"/>
        </w:rPr>
      </w:r>
      <w:r w:rsidR="005B2130">
        <w:rPr>
          <w:rFonts w:ascii="Times New Roman" w:hAnsi="Times New Roman" w:cs="Times New Roman"/>
          <w:color w:val="auto"/>
          <w:sz w:val="24"/>
        </w:rPr>
        <w:fldChar w:fldCharType="end"/>
      </w:r>
      <w:r w:rsidR="00133716">
        <w:rPr>
          <w:rFonts w:ascii="Times New Roman" w:hAnsi="Times New Roman" w:cs="Times New Roman"/>
          <w:color w:val="auto"/>
          <w:sz w:val="24"/>
        </w:rPr>
      </w:r>
      <w:r w:rsidR="00133716">
        <w:rPr>
          <w:rFonts w:ascii="Times New Roman" w:hAnsi="Times New Roman" w:cs="Times New Roman"/>
          <w:color w:val="auto"/>
          <w:sz w:val="24"/>
        </w:rPr>
        <w:fldChar w:fldCharType="separate"/>
      </w:r>
      <w:r w:rsidR="005B2130">
        <w:rPr>
          <w:rFonts w:ascii="Times New Roman" w:hAnsi="Times New Roman" w:cs="Times New Roman"/>
          <w:noProof/>
          <w:color w:val="auto"/>
          <w:sz w:val="24"/>
        </w:rPr>
        <w:t>[19, 22-25]</w:t>
      </w:r>
      <w:r w:rsidR="00133716">
        <w:rPr>
          <w:rFonts w:ascii="Times New Roman" w:hAnsi="Times New Roman" w:cs="Times New Roman"/>
          <w:color w:val="auto"/>
          <w:sz w:val="24"/>
        </w:rPr>
        <w:fldChar w:fldCharType="end"/>
      </w:r>
      <w:r w:rsidR="00133716">
        <w:rPr>
          <w:rFonts w:ascii="Times New Roman" w:hAnsi="Times New Roman" w:cs="Times New Roman"/>
          <w:color w:val="auto"/>
          <w:sz w:val="24"/>
        </w:rPr>
        <w:t xml:space="preserve">. Ongoing suppression was further linked to decreased </w:t>
      </w:r>
      <w:r w:rsidR="00652116" w:rsidRPr="00652116">
        <w:rPr>
          <w:rFonts w:ascii="Times New Roman" w:hAnsi="Times New Roman" w:cs="Times New Roman"/>
          <w:color w:val="auto"/>
          <w:sz w:val="24"/>
        </w:rPr>
        <w:t>blood-oxygen-level dependent</w:t>
      </w:r>
      <w:r w:rsidR="00652116">
        <w:rPr>
          <w:rFonts w:ascii="Times New Roman" w:hAnsi="Times New Roman" w:cs="Times New Roman"/>
          <w:color w:val="auto"/>
          <w:sz w:val="24"/>
        </w:rPr>
        <w:t xml:space="preserve"> (BOLD)</w:t>
      </w:r>
      <w:r w:rsidR="00652116" w:rsidRPr="00652116">
        <w:rPr>
          <w:rFonts w:ascii="Times New Roman" w:hAnsi="Times New Roman" w:cs="Times New Roman"/>
          <w:color w:val="auto"/>
          <w:sz w:val="24"/>
        </w:rPr>
        <w:t xml:space="preserve"> </w:t>
      </w:r>
      <w:r w:rsidR="00133716">
        <w:rPr>
          <w:rFonts w:ascii="Times New Roman" w:hAnsi="Times New Roman" w:cs="Times New Roman"/>
          <w:color w:val="auto"/>
          <w:sz w:val="24"/>
        </w:rPr>
        <w:t>response</w:t>
      </w:r>
      <w:r w:rsidR="00652116">
        <w:rPr>
          <w:rFonts w:ascii="Times New Roman" w:hAnsi="Times New Roman" w:cs="Times New Roman"/>
          <w:color w:val="auto"/>
          <w:sz w:val="24"/>
        </w:rPr>
        <w:t xml:space="preserve"> </w:t>
      </w:r>
      <w:r w:rsidR="00133716">
        <w:rPr>
          <w:rFonts w:ascii="Times New Roman" w:hAnsi="Times New Roman" w:cs="Times New Roman"/>
          <w:color w:val="auto"/>
          <w:sz w:val="24"/>
        </w:rPr>
        <w:t xml:space="preserve">and higher pain </w:t>
      </w:r>
      <w:r w:rsidR="00E3179F">
        <w:rPr>
          <w:rFonts w:ascii="Times New Roman" w:hAnsi="Times New Roman" w:cs="Times New Roman"/>
          <w:color w:val="auto"/>
          <w:sz w:val="24"/>
        </w:rPr>
        <w:t>evoked potentials</w:t>
      </w:r>
      <w:r w:rsidR="00133716">
        <w:rPr>
          <w:rFonts w:ascii="Times New Roman" w:hAnsi="Times New Roman" w:cs="Times New Roman"/>
          <w:color w:val="auto"/>
          <w:sz w:val="24"/>
        </w:rPr>
        <w:t xml:space="preserve">, both suggesting less cortical deactivation </w:t>
      </w:r>
      <w:r w:rsidR="00133716">
        <w:rPr>
          <w:rFonts w:ascii="Times New Roman" w:hAnsi="Times New Roman" w:cs="Times New Roman"/>
          <w:color w:val="auto"/>
          <w:sz w:val="24"/>
        </w:rPr>
        <w:fldChar w:fldCharType="begin">
          <w:fldData xml:space="preserve">PEVuZE5vdGU+PENpdGU+PEF1dGhvcj5NYXloZXc8L0F1dGhvcj48WWVhcj4yMDEzPC9ZZWFyPjxS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</w:fldData>
        </w:fldChar>
      </w:r>
      <w:r w:rsidR="00434214">
        <w:rPr>
          <w:rFonts w:ascii="Times New Roman" w:hAnsi="Times New Roman" w:cs="Times New Roman"/>
          <w:color w:val="auto"/>
          <w:sz w:val="24"/>
        </w:rPr>
        <w:instrText xml:space="preserve"> ADDIN EN.CITE </w:instrText>
      </w:r>
      <w:r w:rsidR="00434214">
        <w:rPr>
          <w:rFonts w:ascii="Times New Roman" w:hAnsi="Times New Roman" w:cs="Times New Roman"/>
          <w:color w:val="auto"/>
          <w:sz w:val="24"/>
        </w:rPr>
        <w:fldChar w:fldCharType="begin">
          <w:fldData xml:space="preserve">PEVuZE5vdGU+PENpdGU+PEF1dGhvcj5NYXloZXc8L0F1dGhvcj48WWVhcj4yMDEzPC9ZZWFyPjxS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</w:fldData>
        </w:fldChar>
      </w:r>
      <w:r w:rsidR="00434214">
        <w:rPr>
          <w:rFonts w:ascii="Times New Roman" w:hAnsi="Times New Roman" w:cs="Times New Roman"/>
          <w:color w:val="auto"/>
          <w:sz w:val="24"/>
        </w:rPr>
        <w:instrText xml:space="preserve"> ADDIN EN.CITE.DATA </w:instrText>
      </w:r>
      <w:r w:rsidR="00434214">
        <w:rPr>
          <w:rFonts w:ascii="Times New Roman" w:hAnsi="Times New Roman" w:cs="Times New Roman"/>
          <w:color w:val="auto"/>
          <w:sz w:val="24"/>
        </w:rPr>
      </w:r>
      <w:r w:rsidR="00434214">
        <w:rPr>
          <w:rFonts w:ascii="Times New Roman" w:hAnsi="Times New Roman" w:cs="Times New Roman"/>
          <w:color w:val="auto"/>
          <w:sz w:val="24"/>
        </w:rPr>
        <w:fldChar w:fldCharType="end"/>
      </w:r>
      <w:r w:rsidR="00133716">
        <w:rPr>
          <w:rFonts w:ascii="Times New Roman" w:hAnsi="Times New Roman" w:cs="Times New Roman"/>
          <w:color w:val="auto"/>
          <w:sz w:val="24"/>
        </w:rPr>
      </w:r>
      <w:r w:rsidR="00133716">
        <w:rPr>
          <w:rFonts w:ascii="Times New Roman" w:hAnsi="Times New Roman" w:cs="Times New Roman"/>
          <w:color w:val="auto"/>
          <w:sz w:val="24"/>
        </w:rPr>
        <w:fldChar w:fldCharType="separate"/>
      </w:r>
      <w:r w:rsidR="00434214">
        <w:rPr>
          <w:rFonts w:ascii="Times New Roman" w:hAnsi="Times New Roman" w:cs="Times New Roman"/>
          <w:noProof/>
          <w:color w:val="auto"/>
          <w:sz w:val="24"/>
        </w:rPr>
        <w:t>[10]</w:t>
      </w:r>
      <w:r w:rsidR="00133716">
        <w:rPr>
          <w:rFonts w:ascii="Times New Roman" w:hAnsi="Times New Roman" w:cs="Times New Roman"/>
          <w:color w:val="auto"/>
          <w:sz w:val="24"/>
        </w:rPr>
        <w:fldChar w:fldCharType="end"/>
      </w:r>
      <w:r w:rsidR="00133716">
        <w:rPr>
          <w:rFonts w:ascii="Times New Roman" w:hAnsi="Times New Roman" w:cs="Times New Roman"/>
          <w:color w:val="auto"/>
          <w:sz w:val="24"/>
        </w:rPr>
        <w:t xml:space="preserve">. These observations suggests that decreased alpha power during noxious stimulation is linked with increased activity in areas involved in sensorimotor </w:t>
      </w:r>
      <w:r w:rsidR="00133716" w:rsidRPr="00901150">
        <w:rPr>
          <w:rFonts w:ascii="Times New Roman" w:hAnsi="Times New Roman" w:cs="Times New Roman"/>
          <w:color w:val="auto"/>
          <w:sz w:val="24"/>
        </w:rPr>
        <w:t>processing</w:t>
      </w:r>
      <w:r w:rsidR="00133716">
        <w:rPr>
          <w:rFonts w:ascii="Times New Roman" w:hAnsi="Times New Roman" w:cs="Times New Roman"/>
          <w:color w:val="auto"/>
          <w:sz w:val="24"/>
        </w:rPr>
        <w:t xml:space="preserve"> </w:t>
      </w:r>
      <w:r w:rsidR="00133716">
        <w:rPr>
          <w:rFonts w:ascii="Times New Roman" w:hAnsi="Times New Roman" w:cs="Times New Roman"/>
          <w:color w:val="auto"/>
          <w:sz w:val="24"/>
        </w:rPr>
        <w:fldChar w:fldCharType="begin"/>
      </w:r>
      <w:r w:rsidR="005B2130">
        <w:rPr>
          <w:rFonts w:ascii="Times New Roman" w:hAnsi="Times New Roman" w:cs="Times New Roman"/>
          <w:color w:val="auto"/>
          <w:sz w:val="24"/>
        </w:rPr>
        <w:instrText xml:space="preserve"> ADDIN EN.CITE &lt;EndNote&gt;&lt;Cite&gt;&lt;Author&gt;Peng&lt;/Author&gt;&lt;Year&gt;2014&lt;/Year&gt;&lt;RecNum&gt;208&lt;/RecNum&gt;&lt;DisplayText&gt;[25]&lt;/DisplayText&gt;&lt;record&gt;&lt;rec-number&gt;208&lt;/rec-number&gt;&lt;foreign-keys&gt;&lt;key app="EN" db-id="2tfv2dt2jpap58efswsv2wrlp0xs25stzp9a" timestamp="1561647829"&gt;208&lt;/key&gt;&lt;/foreign-keys&gt;&lt;ref-type name="Journal Article"&gt;17&lt;/ref-type&gt;&lt;contributors&gt;&lt;authors&gt;&lt;author&gt;Peng, W.&lt;/author&gt;&lt;author&gt;Hu, L.&lt;/author&gt;&lt;author&gt;Zhang, Z.&lt;/author&gt;&lt;author&gt;Hu, Y.&lt;/author&gt;&lt;/authors&gt;&lt;/contributors&gt;&lt;auth-address&gt;Department of Orthopaedics and Traumatology, The University of Hong Kong, Pokfulam, Hong Kong.&amp;#xD;Key Laboratory of Cognition and Personality (Ministry of Education) and School of Psychology, Southwest University, Chongqing, China.&amp;#xD;Department of Electrical and Electronic Engineering, The University of Hong Kong, Pokfulam, Hong Kong.&lt;/auth-address&gt;&lt;titles&gt;&lt;title&gt;Changes of spontaneous oscillatory activity to tonic heat pain&lt;/title&gt;&lt;secondary-title&gt;PLoS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91052&lt;/pages&gt;&lt;volume&gt;9&lt;/volume&gt;&lt;number&gt;3&lt;/number&gt;&lt;edition&gt;2014/03/08&lt;/edition&gt;&lt;keywords&gt;&lt;keyword&gt;Adult&lt;/keyword&gt;&lt;keyword&gt;Behavior&lt;/keyword&gt;&lt;keyword&gt;Brain Waves/*physiology&lt;/keyword&gt;&lt;keyword&gt;Electroencephalography&lt;/keyword&gt;&lt;keyword&gt;Female&lt;/keyword&gt;&lt;keyword&gt;*Hot Temperature&lt;/keyword&gt;&lt;keyword&gt;Humans&lt;/keyword&gt;&lt;keyword&gt;Male&lt;/keyword&gt;&lt;keyword&gt;Pain/*physiopathology&lt;/keyword&gt;&lt;keyword&gt;Pain Perception&lt;/keyword&gt;&lt;keyword&gt;Physical Stimulation&lt;/keyword&gt;&lt;keyword&gt;Time Factors&lt;/keyword&gt;&lt;keyword&gt;Young Adult&lt;/keyword&gt;&lt;/keywords&gt;&lt;dates&gt;&lt;year&gt;2014&lt;/year&gt;&lt;/dates&gt;&lt;isbn&gt;1932-6203&lt;/isbn&gt;&lt;accession-num&gt;24603703&lt;/accession-num&gt;&lt;urls&gt;&lt;/urls&gt;&lt;custom2&gt;PMC3946288&lt;/custom2&gt;&lt;electronic-resource-num&gt;10.1371/journal.pone.0091052&lt;/electronic-resource-num&gt;&lt;remote-database-provider&gt;NLM&lt;/remote-database-provider&gt;&lt;language&gt;eng&lt;/language&gt;&lt;/record&gt;&lt;/Cite&gt;&lt;/EndNote&gt;</w:instrText>
      </w:r>
      <w:r w:rsidR="00133716">
        <w:rPr>
          <w:rFonts w:ascii="Times New Roman" w:hAnsi="Times New Roman" w:cs="Times New Roman"/>
          <w:color w:val="auto"/>
          <w:sz w:val="24"/>
        </w:rPr>
        <w:fldChar w:fldCharType="separate"/>
      </w:r>
      <w:r w:rsidR="005B2130">
        <w:rPr>
          <w:rFonts w:ascii="Times New Roman" w:hAnsi="Times New Roman" w:cs="Times New Roman"/>
          <w:noProof/>
          <w:color w:val="auto"/>
          <w:sz w:val="24"/>
        </w:rPr>
        <w:t>[25]</w:t>
      </w:r>
      <w:r w:rsidR="00133716">
        <w:rPr>
          <w:rFonts w:ascii="Times New Roman" w:hAnsi="Times New Roman" w:cs="Times New Roman"/>
          <w:color w:val="auto"/>
          <w:sz w:val="24"/>
        </w:rPr>
        <w:fldChar w:fldCharType="end"/>
      </w:r>
      <w:r w:rsidR="00133716">
        <w:rPr>
          <w:rFonts w:ascii="Times New Roman" w:hAnsi="Times New Roman" w:cs="Times New Roman"/>
          <w:color w:val="auto"/>
          <w:sz w:val="24"/>
        </w:rPr>
        <w:t>. Whether alpha suppression is linked to subjective pain ratings, stimulus intensity or both</w:t>
      </w:r>
      <w:r w:rsidR="003F2C17">
        <w:rPr>
          <w:rFonts w:ascii="Times New Roman" w:hAnsi="Times New Roman" w:cs="Times New Roman"/>
          <w:color w:val="auto"/>
          <w:sz w:val="24"/>
        </w:rPr>
        <w:t>,</w:t>
      </w:r>
      <w:r w:rsidR="00133716">
        <w:rPr>
          <w:rFonts w:ascii="Times New Roman" w:hAnsi="Times New Roman" w:cs="Times New Roman"/>
          <w:color w:val="auto"/>
          <w:sz w:val="24"/>
        </w:rPr>
        <w:t xml:space="preserve"> is a common topic under investigation. Increased subjective pain perception has been associated with decreased power of alpha rhythms at temporal and central electrodes </w:t>
      </w:r>
      <w:r w:rsidR="00133716">
        <w:rPr>
          <w:rFonts w:ascii="Times New Roman" w:hAnsi="Times New Roman" w:cs="Times New Roman"/>
          <w:color w:val="auto"/>
          <w:sz w:val="24"/>
        </w:rPr>
        <w:fldChar w:fldCharType="begin">
          <w:fldData xml:space="preserve">PEVuZE5vdGU+PENpdGU+PEF1dGhvcj5OaXI8L0F1dGhvcj48WWVhcj4yMDEyPC9ZZWFyPjxSZWNO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</w:fldData>
        </w:fldChar>
      </w:r>
      <w:r w:rsidR="005B2130">
        <w:rPr>
          <w:rFonts w:ascii="Times New Roman" w:hAnsi="Times New Roman" w:cs="Times New Roman"/>
          <w:color w:val="auto"/>
          <w:sz w:val="24"/>
        </w:rPr>
        <w:instrText xml:space="preserve"> ADDIN EN.CITE </w:instrText>
      </w:r>
      <w:r w:rsidR="005B2130">
        <w:rPr>
          <w:rFonts w:ascii="Times New Roman" w:hAnsi="Times New Roman" w:cs="Times New Roman"/>
          <w:color w:val="auto"/>
          <w:sz w:val="24"/>
        </w:rPr>
        <w:fldChar w:fldCharType="begin">
          <w:fldData xml:space="preserve">PEVuZE5vdGU+PENpdGU+PEF1dGhvcj5OaXI8L0F1dGhvcj48WWVhcj4yMDEyPC9ZZWFyPjxSZWNO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</w:fldData>
        </w:fldChar>
      </w:r>
      <w:r w:rsidR="005B2130">
        <w:rPr>
          <w:rFonts w:ascii="Times New Roman" w:hAnsi="Times New Roman" w:cs="Times New Roman"/>
          <w:color w:val="auto"/>
          <w:sz w:val="24"/>
        </w:rPr>
        <w:instrText xml:space="preserve"> ADDIN EN.CITE.DATA </w:instrText>
      </w:r>
      <w:r w:rsidR="005B2130">
        <w:rPr>
          <w:rFonts w:ascii="Times New Roman" w:hAnsi="Times New Roman" w:cs="Times New Roman"/>
          <w:color w:val="auto"/>
          <w:sz w:val="24"/>
        </w:rPr>
      </w:r>
      <w:r w:rsidR="005B2130">
        <w:rPr>
          <w:rFonts w:ascii="Times New Roman" w:hAnsi="Times New Roman" w:cs="Times New Roman"/>
          <w:color w:val="auto"/>
          <w:sz w:val="24"/>
        </w:rPr>
        <w:fldChar w:fldCharType="end"/>
      </w:r>
      <w:r w:rsidR="00133716">
        <w:rPr>
          <w:rFonts w:ascii="Times New Roman" w:hAnsi="Times New Roman" w:cs="Times New Roman"/>
          <w:color w:val="auto"/>
          <w:sz w:val="24"/>
        </w:rPr>
      </w:r>
      <w:r w:rsidR="00133716">
        <w:rPr>
          <w:rFonts w:ascii="Times New Roman" w:hAnsi="Times New Roman" w:cs="Times New Roman"/>
          <w:color w:val="auto"/>
          <w:sz w:val="24"/>
        </w:rPr>
        <w:fldChar w:fldCharType="separate"/>
      </w:r>
      <w:r w:rsidR="005B2130">
        <w:rPr>
          <w:rFonts w:ascii="Times New Roman" w:hAnsi="Times New Roman" w:cs="Times New Roman"/>
          <w:noProof/>
          <w:color w:val="auto"/>
          <w:sz w:val="24"/>
        </w:rPr>
        <w:t>[18, 19, 22, 24, 25]</w:t>
      </w:r>
      <w:r w:rsidR="00133716">
        <w:rPr>
          <w:rFonts w:ascii="Times New Roman" w:hAnsi="Times New Roman" w:cs="Times New Roman"/>
          <w:color w:val="auto"/>
          <w:sz w:val="24"/>
        </w:rPr>
        <w:fldChar w:fldCharType="end"/>
      </w:r>
      <w:r w:rsidR="00133716">
        <w:rPr>
          <w:rFonts w:ascii="Times New Roman" w:hAnsi="Times New Roman" w:cs="Times New Roman"/>
          <w:color w:val="auto"/>
          <w:sz w:val="24"/>
        </w:rPr>
        <w:t xml:space="preserve">. Attention and expectancy have further been found to modulate alpha responses, suggesting that alpha rhythms </w:t>
      </w:r>
      <w:r w:rsidR="00DF31BD">
        <w:rPr>
          <w:rFonts w:ascii="Times New Roman" w:hAnsi="Times New Roman" w:cs="Times New Roman"/>
          <w:color w:val="auto"/>
          <w:sz w:val="24"/>
        </w:rPr>
        <w:t>may be</w:t>
      </w:r>
      <w:r w:rsidR="00133716">
        <w:rPr>
          <w:rFonts w:ascii="Times New Roman" w:hAnsi="Times New Roman" w:cs="Times New Roman"/>
          <w:color w:val="auto"/>
          <w:sz w:val="24"/>
        </w:rPr>
        <w:t xml:space="preserve"> involved in top-down process</w:t>
      </w:r>
      <w:r w:rsidR="00E3179F">
        <w:rPr>
          <w:rFonts w:ascii="Times New Roman" w:hAnsi="Times New Roman" w:cs="Times New Roman"/>
          <w:color w:val="auto"/>
          <w:sz w:val="24"/>
        </w:rPr>
        <w:t>es</w:t>
      </w:r>
      <w:r w:rsidR="00133716">
        <w:rPr>
          <w:rFonts w:ascii="Times New Roman" w:hAnsi="Times New Roman" w:cs="Times New Roman"/>
          <w:color w:val="auto"/>
          <w:sz w:val="24"/>
        </w:rPr>
        <w:t xml:space="preserve"> </w:t>
      </w:r>
      <w:r w:rsidR="00133716">
        <w:rPr>
          <w:rFonts w:ascii="Times New Roman" w:hAnsi="Times New Roman" w:cs="Times New Roman"/>
          <w:color w:val="auto"/>
          <w:sz w:val="24"/>
        </w:rPr>
        <w:fldChar w:fldCharType="begin">
          <w:fldData xml:space="preserve">PEVuZE5vdGU+PENpdGU+PEF1dGhvcj5QZW5nPC9BdXRob3I+PFllYXI+MjAxNDwvWWVhcj48UmVj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</w:fldData>
        </w:fldChar>
      </w:r>
      <w:r w:rsidR="005B2130">
        <w:rPr>
          <w:rFonts w:ascii="Times New Roman" w:hAnsi="Times New Roman" w:cs="Times New Roman"/>
          <w:color w:val="auto"/>
          <w:sz w:val="24"/>
        </w:rPr>
        <w:instrText xml:space="preserve"> ADDIN EN.CITE </w:instrText>
      </w:r>
      <w:r w:rsidR="005B2130">
        <w:rPr>
          <w:rFonts w:ascii="Times New Roman" w:hAnsi="Times New Roman" w:cs="Times New Roman"/>
          <w:color w:val="auto"/>
          <w:sz w:val="24"/>
        </w:rPr>
        <w:fldChar w:fldCharType="begin">
          <w:fldData xml:space="preserve">PEVuZE5vdGU+PENpdGU+PEF1dGhvcj5QZW5nPC9BdXRob3I+PFllYXI+MjAxNDwvWWVhcj48UmVj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</w:fldData>
        </w:fldChar>
      </w:r>
      <w:r w:rsidR="005B2130">
        <w:rPr>
          <w:rFonts w:ascii="Times New Roman" w:hAnsi="Times New Roman" w:cs="Times New Roman"/>
          <w:color w:val="auto"/>
          <w:sz w:val="24"/>
        </w:rPr>
        <w:instrText xml:space="preserve"> ADDIN EN.CITE.DATA </w:instrText>
      </w:r>
      <w:r w:rsidR="005B2130">
        <w:rPr>
          <w:rFonts w:ascii="Times New Roman" w:hAnsi="Times New Roman" w:cs="Times New Roman"/>
          <w:color w:val="auto"/>
          <w:sz w:val="24"/>
        </w:rPr>
      </w:r>
      <w:r w:rsidR="005B2130">
        <w:rPr>
          <w:rFonts w:ascii="Times New Roman" w:hAnsi="Times New Roman" w:cs="Times New Roman"/>
          <w:color w:val="auto"/>
          <w:sz w:val="24"/>
        </w:rPr>
        <w:fldChar w:fldCharType="end"/>
      </w:r>
      <w:r w:rsidR="00133716">
        <w:rPr>
          <w:rFonts w:ascii="Times New Roman" w:hAnsi="Times New Roman" w:cs="Times New Roman"/>
          <w:color w:val="auto"/>
          <w:sz w:val="24"/>
        </w:rPr>
      </w:r>
      <w:r w:rsidR="00133716">
        <w:rPr>
          <w:rFonts w:ascii="Times New Roman" w:hAnsi="Times New Roman" w:cs="Times New Roman"/>
          <w:color w:val="auto"/>
          <w:sz w:val="24"/>
        </w:rPr>
        <w:fldChar w:fldCharType="separate"/>
      </w:r>
      <w:r w:rsidR="005B2130">
        <w:rPr>
          <w:rFonts w:ascii="Times New Roman" w:hAnsi="Times New Roman" w:cs="Times New Roman"/>
          <w:noProof/>
          <w:color w:val="auto"/>
          <w:sz w:val="24"/>
        </w:rPr>
        <w:t>[19, 25, 26]</w:t>
      </w:r>
      <w:r w:rsidR="00133716">
        <w:rPr>
          <w:rFonts w:ascii="Times New Roman" w:hAnsi="Times New Roman" w:cs="Times New Roman"/>
          <w:color w:val="auto"/>
          <w:sz w:val="24"/>
        </w:rPr>
        <w:fldChar w:fldCharType="end"/>
      </w:r>
      <w:r w:rsidR="00133716">
        <w:rPr>
          <w:rFonts w:ascii="Times New Roman" w:hAnsi="Times New Roman" w:cs="Times New Roman"/>
          <w:color w:val="auto"/>
          <w:sz w:val="24"/>
        </w:rPr>
        <w:t xml:space="preserve">. Interestingly, increased stimulus intensity has additionally been linked to decreased alpha and beta power over sensorimotor areas </w:t>
      </w:r>
      <w:r w:rsidR="00133716">
        <w:rPr>
          <w:rFonts w:ascii="Times New Roman" w:hAnsi="Times New Roman" w:cs="Times New Roman"/>
          <w:color w:val="auto"/>
          <w:sz w:val="24"/>
        </w:rPr>
        <w:fldChar w:fldCharType="begin">
          <w:fldData xml:space="preserve">PEVuZE5vdGU+PENpdGU+PEF1dGhvcj5OaWNrZWw8L0F1dGhvcj48WWVhcj4yMDE3PC9ZZWFyPjxS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</w:fldData>
        </w:fldChar>
      </w:r>
      <w:r w:rsidR="005B2130">
        <w:rPr>
          <w:rFonts w:ascii="Times New Roman" w:hAnsi="Times New Roman" w:cs="Times New Roman"/>
          <w:color w:val="auto"/>
          <w:sz w:val="24"/>
        </w:rPr>
        <w:instrText xml:space="preserve"> ADDIN EN.CITE </w:instrText>
      </w:r>
      <w:r w:rsidR="005B2130">
        <w:rPr>
          <w:rFonts w:ascii="Times New Roman" w:hAnsi="Times New Roman" w:cs="Times New Roman"/>
          <w:color w:val="auto"/>
          <w:sz w:val="24"/>
        </w:rPr>
        <w:fldChar w:fldCharType="begin">
          <w:fldData xml:space="preserve">PEVuZE5vdGU+PENpdGU+PEF1dGhvcj5OaWNrZWw8L0F1dGhvcj48WWVhcj4yMDE3PC9ZZWFyPjxS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</w:fldData>
        </w:fldChar>
      </w:r>
      <w:r w:rsidR="005B2130">
        <w:rPr>
          <w:rFonts w:ascii="Times New Roman" w:hAnsi="Times New Roman" w:cs="Times New Roman"/>
          <w:color w:val="auto"/>
          <w:sz w:val="24"/>
        </w:rPr>
        <w:instrText xml:space="preserve"> ADDIN EN.CITE.DATA </w:instrText>
      </w:r>
      <w:r w:rsidR="005B2130">
        <w:rPr>
          <w:rFonts w:ascii="Times New Roman" w:hAnsi="Times New Roman" w:cs="Times New Roman"/>
          <w:color w:val="auto"/>
          <w:sz w:val="24"/>
        </w:rPr>
      </w:r>
      <w:r w:rsidR="005B2130">
        <w:rPr>
          <w:rFonts w:ascii="Times New Roman" w:hAnsi="Times New Roman" w:cs="Times New Roman"/>
          <w:color w:val="auto"/>
          <w:sz w:val="24"/>
        </w:rPr>
        <w:fldChar w:fldCharType="end"/>
      </w:r>
      <w:r w:rsidR="00133716">
        <w:rPr>
          <w:rFonts w:ascii="Times New Roman" w:hAnsi="Times New Roman" w:cs="Times New Roman"/>
          <w:color w:val="auto"/>
          <w:sz w:val="24"/>
        </w:rPr>
      </w:r>
      <w:r w:rsidR="00133716">
        <w:rPr>
          <w:rFonts w:ascii="Times New Roman" w:hAnsi="Times New Roman" w:cs="Times New Roman"/>
          <w:color w:val="auto"/>
          <w:sz w:val="24"/>
        </w:rPr>
        <w:fldChar w:fldCharType="separate"/>
      </w:r>
      <w:r w:rsidR="005B2130">
        <w:rPr>
          <w:rFonts w:ascii="Times New Roman" w:hAnsi="Times New Roman" w:cs="Times New Roman"/>
          <w:noProof/>
          <w:color w:val="auto"/>
          <w:sz w:val="24"/>
        </w:rPr>
        <w:t>[23, 26, 27]</w:t>
      </w:r>
      <w:r w:rsidR="00133716">
        <w:rPr>
          <w:rFonts w:ascii="Times New Roman" w:hAnsi="Times New Roman" w:cs="Times New Roman"/>
          <w:color w:val="auto"/>
          <w:sz w:val="24"/>
        </w:rPr>
        <w:fldChar w:fldCharType="end"/>
      </w:r>
      <w:r w:rsidR="00133716">
        <w:rPr>
          <w:rFonts w:ascii="Times New Roman" w:hAnsi="Times New Roman" w:cs="Times New Roman"/>
          <w:color w:val="auto"/>
          <w:sz w:val="24"/>
        </w:rPr>
        <w:t xml:space="preserve">. This consistent decrease in cortical inhibition linked to both pain and stimulus intensity is thought to reflect the dynamic adjustment of the pain response to both internal and external stressors </w:t>
      </w:r>
      <w:r w:rsidR="00133716">
        <w:rPr>
          <w:rFonts w:ascii="Times New Roman" w:hAnsi="Times New Roman" w:cs="Times New Roman"/>
          <w:color w:val="auto"/>
          <w:sz w:val="24"/>
        </w:rPr>
        <w:fldChar w:fldCharType="begin">
          <w:fldData xml:space="preserve">PEVuZE5vdGU+PENpdGU+PEF1dGhvcj5QZW5nPC9BdXRob3I+PFllYXI+MjAxNDwvWWVhcj48UmVj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</w:fldData>
        </w:fldChar>
      </w:r>
      <w:r w:rsidR="005B2130">
        <w:rPr>
          <w:rFonts w:ascii="Times New Roman" w:hAnsi="Times New Roman" w:cs="Times New Roman"/>
          <w:color w:val="auto"/>
          <w:sz w:val="24"/>
        </w:rPr>
        <w:instrText xml:space="preserve"> ADDIN EN.CITE </w:instrText>
      </w:r>
      <w:r w:rsidR="005B2130">
        <w:rPr>
          <w:rFonts w:ascii="Times New Roman" w:hAnsi="Times New Roman" w:cs="Times New Roman"/>
          <w:color w:val="auto"/>
          <w:sz w:val="24"/>
        </w:rPr>
        <w:fldChar w:fldCharType="begin">
          <w:fldData xml:space="preserve">PEVuZE5vdGU+PENpdGU+PEF1dGhvcj5QZW5nPC9BdXRob3I+PFllYXI+MjAxNDwvWWVhcj48UmVj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</w:fldData>
        </w:fldChar>
      </w:r>
      <w:r w:rsidR="005B2130">
        <w:rPr>
          <w:rFonts w:ascii="Times New Roman" w:hAnsi="Times New Roman" w:cs="Times New Roman"/>
          <w:color w:val="auto"/>
          <w:sz w:val="24"/>
        </w:rPr>
        <w:instrText xml:space="preserve"> ADDIN EN.CITE.DATA </w:instrText>
      </w:r>
      <w:r w:rsidR="005B2130">
        <w:rPr>
          <w:rFonts w:ascii="Times New Roman" w:hAnsi="Times New Roman" w:cs="Times New Roman"/>
          <w:color w:val="auto"/>
          <w:sz w:val="24"/>
        </w:rPr>
      </w:r>
      <w:r w:rsidR="005B2130">
        <w:rPr>
          <w:rFonts w:ascii="Times New Roman" w:hAnsi="Times New Roman" w:cs="Times New Roman"/>
          <w:color w:val="auto"/>
          <w:sz w:val="24"/>
        </w:rPr>
        <w:fldChar w:fldCharType="end"/>
      </w:r>
      <w:r w:rsidR="00133716">
        <w:rPr>
          <w:rFonts w:ascii="Times New Roman" w:hAnsi="Times New Roman" w:cs="Times New Roman"/>
          <w:color w:val="auto"/>
          <w:sz w:val="24"/>
        </w:rPr>
      </w:r>
      <w:r w:rsidR="00133716">
        <w:rPr>
          <w:rFonts w:ascii="Times New Roman" w:hAnsi="Times New Roman" w:cs="Times New Roman"/>
          <w:color w:val="auto"/>
          <w:sz w:val="24"/>
        </w:rPr>
        <w:fldChar w:fldCharType="separate"/>
      </w:r>
      <w:r w:rsidR="005B2130">
        <w:rPr>
          <w:rFonts w:ascii="Times New Roman" w:hAnsi="Times New Roman" w:cs="Times New Roman"/>
          <w:noProof/>
          <w:color w:val="auto"/>
          <w:sz w:val="24"/>
        </w:rPr>
        <w:t>[24, 25]</w:t>
      </w:r>
      <w:r w:rsidR="00133716">
        <w:rPr>
          <w:rFonts w:ascii="Times New Roman" w:hAnsi="Times New Roman" w:cs="Times New Roman"/>
          <w:color w:val="auto"/>
          <w:sz w:val="24"/>
        </w:rPr>
        <w:fldChar w:fldCharType="end"/>
      </w:r>
      <w:r w:rsidR="00133716">
        <w:rPr>
          <w:rFonts w:ascii="Times New Roman" w:hAnsi="Times New Roman" w:cs="Times New Roman"/>
          <w:color w:val="auto"/>
          <w:sz w:val="24"/>
        </w:rPr>
        <w:t xml:space="preserve">. </w:t>
      </w:r>
    </w:p>
    <w:p w14:paraId="10876014" w14:textId="2E9CBA21" w:rsidR="00133716" w:rsidRDefault="00133716" w:rsidP="004F388E">
      <w:pPr>
        <w:spacing w:line="480" w:lineRule="auto"/>
        <w:ind w:right="-7" w:firstLine="720"/>
        <w:jc w:val="both"/>
        <w:rPr>
          <w:rFonts w:ascii="Times New Roman" w:hAnsi="Times New Roman" w:cs="Times New Roman"/>
          <w:color w:val="auto"/>
          <w:sz w:val="24"/>
        </w:rPr>
      </w:pPr>
      <w:r>
        <w:rPr>
          <w:rFonts w:ascii="Times New Roman" w:hAnsi="Times New Roman" w:cs="Times New Roman"/>
          <w:color w:val="auto"/>
          <w:sz w:val="24"/>
        </w:rPr>
        <w:t>A sub-feature</w:t>
      </w:r>
      <w:r w:rsidR="000569FB">
        <w:rPr>
          <w:rFonts w:ascii="Times New Roman" w:hAnsi="Times New Roman" w:cs="Times New Roman"/>
          <w:color w:val="auto"/>
          <w:sz w:val="24"/>
        </w:rPr>
        <w:t xml:space="preserve"> of alpha </w:t>
      </w:r>
      <w:r>
        <w:rPr>
          <w:rFonts w:ascii="Times New Roman" w:hAnsi="Times New Roman" w:cs="Times New Roman"/>
          <w:color w:val="auto"/>
          <w:sz w:val="24"/>
        </w:rPr>
        <w:t xml:space="preserve">spectral power </w:t>
      </w:r>
      <w:r w:rsidR="000569FB">
        <w:rPr>
          <w:rFonts w:ascii="Times New Roman" w:hAnsi="Times New Roman" w:cs="Times New Roman"/>
          <w:color w:val="auto"/>
          <w:sz w:val="24"/>
        </w:rPr>
        <w:t xml:space="preserve">widely investigated </w:t>
      </w:r>
      <w:r w:rsidR="00464FD1">
        <w:rPr>
          <w:rFonts w:ascii="Times New Roman" w:hAnsi="Times New Roman" w:cs="Times New Roman"/>
          <w:color w:val="auto"/>
          <w:sz w:val="24"/>
        </w:rPr>
        <w:t xml:space="preserve">in pain research </w:t>
      </w:r>
      <w:r w:rsidR="000569FB">
        <w:rPr>
          <w:rFonts w:ascii="Times New Roman" w:hAnsi="Times New Roman" w:cs="Times New Roman"/>
          <w:color w:val="auto"/>
          <w:sz w:val="24"/>
        </w:rPr>
        <w:t xml:space="preserve">is </w:t>
      </w:r>
      <w:r>
        <w:rPr>
          <w:rFonts w:ascii="Times New Roman" w:hAnsi="Times New Roman" w:cs="Times New Roman"/>
          <w:color w:val="auto"/>
          <w:sz w:val="24"/>
        </w:rPr>
        <w:t>the peak frequency. The peak frequency</w:t>
      </w:r>
      <w:commentRangeStart w:id="12"/>
      <w:r>
        <w:rPr>
          <w:rFonts w:ascii="Times New Roman" w:hAnsi="Times New Roman" w:cs="Times New Roman"/>
          <w:color w:val="auto"/>
          <w:sz w:val="24"/>
        </w:rPr>
        <w:t xml:space="preserve"> is </w:t>
      </w:r>
      <w:r w:rsidRPr="00E50386">
        <w:rPr>
          <w:rFonts w:ascii="Times New Roman" w:hAnsi="Times New Roman" w:cs="Times New Roman"/>
          <w:color w:val="auto"/>
          <w:sz w:val="24"/>
        </w:rPr>
        <w:t>the highest power–density point within the investigated frequency range</w:t>
      </w:r>
      <w:commentRangeStart w:id="13"/>
      <w:r>
        <w:rPr>
          <w:rFonts w:ascii="Times New Roman" w:hAnsi="Times New Roman" w:cs="Times New Roman"/>
          <w:color w:val="auto"/>
          <w:sz w:val="24"/>
        </w:rPr>
        <w:t xml:space="preserve"> </w:t>
      </w:r>
      <w:commentRangeEnd w:id="12"/>
      <w:r w:rsidR="00F4053E">
        <w:rPr>
          <w:rStyle w:val="CommentReference"/>
        </w:rPr>
        <w:commentReference w:id="12"/>
      </w:r>
      <w:r>
        <w:rPr>
          <w:rFonts w:ascii="Times New Roman" w:hAnsi="Times New Roman" w:cs="Times New Roman"/>
          <w:color w:val="auto"/>
          <w:sz w:val="24"/>
        </w:rPr>
        <w:fldChar w:fldCharType="begin">
          <w:fldData xml:space="preserve">PEVuZE5vdGU+PENpdGU+PEF1dGhvcj5OaXI8L0F1dGhvcj48WWVhcj4yMDEwPC9ZZWFyPjxSZWNO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==
</w:fldData>
        </w:fldChar>
      </w:r>
      <w:r w:rsidR="00434214">
        <w:rPr>
          <w:rFonts w:ascii="Times New Roman" w:hAnsi="Times New Roman" w:cs="Times New Roman"/>
          <w:color w:val="auto"/>
          <w:sz w:val="24"/>
        </w:rPr>
        <w:instrText xml:space="preserve"> ADDIN EN.CITE </w:instrText>
      </w:r>
      <w:r w:rsidR="00434214">
        <w:rPr>
          <w:rFonts w:ascii="Times New Roman" w:hAnsi="Times New Roman" w:cs="Times New Roman"/>
          <w:color w:val="auto"/>
          <w:sz w:val="24"/>
        </w:rPr>
        <w:fldChar w:fldCharType="begin">
          <w:fldData xml:space="preserve">PEVuZE5vdGU+PENpdGU+PEF1dGhvcj5OaXI8L0F1dGhvcj48WWVhcj4yMDEwPC9ZZWFyPjxSZWNO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==
</w:fldData>
        </w:fldChar>
      </w:r>
      <w:r w:rsidR="00434214">
        <w:rPr>
          <w:rFonts w:ascii="Times New Roman" w:hAnsi="Times New Roman" w:cs="Times New Roman"/>
          <w:color w:val="auto"/>
          <w:sz w:val="24"/>
        </w:rPr>
        <w:instrText xml:space="preserve"> ADDIN EN.CITE.DATA </w:instrText>
      </w:r>
      <w:r w:rsidR="00434214">
        <w:rPr>
          <w:rFonts w:ascii="Times New Roman" w:hAnsi="Times New Roman" w:cs="Times New Roman"/>
          <w:color w:val="auto"/>
          <w:sz w:val="24"/>
        </w:rPr>
      </w:r>
      <w:r w:rsidR="00434214">
        <w:rPr>
          <w:rFonts w:ascii="Times New Roman" w:hAnsi="Times New Roman" w:cs="Times New Roman"/>
          <w:color w:val="auto"/>
          <w:sz w:val="24"/>
        </w:rPr>
        <w:fldChar w:fldCharType="end"/>
      </w:r>
      <w:r>
        <w:rPr>
          <w:rFonts w:ascii="Times New Roman" w:hAnsi="Times New Roman" w:cs="Times New Roman"/>
          <w:color w:val="auto"/>
          <w:sz w:val="24"/>
        </w:rPr>
      </w:r>
      <w:r>
        <w:rPr>
          <w:rFonts w:ascii="Times New Roman" w:hAnsi="Times New Roman" w:cs="Times New Roman"/>
          <w:color w:val="auto"/>
          <w:sz w:val="24"/>
        </w:rPr>
        <w:fldChar w:fldCharType="separate"/>
      </w:r>
      <w:r w:rsidR="00434214">
        <w:rPr>
          <w:rFonts w:ascii="Times New Roman" w:hAnsi="Times New Roman" w:cs="Times New Roman"/>
          <w:noProof/>
          <w:color w:val="auto"/>
          <w:sz w:val="24"/>
        </w:rPr>
        <w:t>[17]</w:t>
      </w:r>
      <w:r>
        <w:rPr>
          <w:rFonts w:ascii="Times New Roman" w:hAnsi="Times New Roman" w:cs="Times New Roman"/>
          <w:color w:val="auto"/>
          <w:sz w:val="24"/>
        </w:rPr>
        <w:fldChar w:fldCharType="end"/>
      </w:r>
      <w:commentRangeEnd w:id="13"/>
      <w:r w:rsidR="00F4053E">
        <w:rPr>
          <w:rStyle w:val="CommentReference"/>
        </w:rPr>
        <w:commentReference w:id="13"/>
      </w:r>
      <w:r w:rsidRPr="00E50386">
        <w:rPr>
          <w:rFonts w:ascii="Times New Roman" w:hAnsi="Times New Roman" w:cs="Times New Roman"/>
          <w:color w:val="auto"/>
          <w:sz w:val="24"/>
        </w:rPr>
        <w:t xml:space="preserve">. </w:t>
      </w:r>
      <w:r>
        <w:rPr>
          <w:rFonts w:ascii="Times New Roman" w:hAnsi="Times New Roman" w:cs="Times New Roman"/>
          <w:color w:val="auto"/>
          <w:sz w:val="24"/>
        </w:rPr>
        <w:t xml:space="preserve">In the search for an objective pain biomarker, peak alpha frequency (PAF) has been pointed out as a single-featured correlate of tonic experimental pain </w:t>
      </w:r>
      <w:commentRangeStart w:id="14"/>
      <w:commentRangeStart w:id="15"/>
      <w:commentRangeStart w:id="16"/>
      <w:r>
        <w:rPr>
          <w:rFonts w:ascii="Times New Roman" w:hAnsi="Times New Roman" w:cs="Times New Roman"/>
          <w:color w:val="auto"/>
          <w:sz w:val="24"/>
        </w:rPr>
        <w:fldChar w:fldCharType="begin">
          <w:fldData xml:space="preserve">PEVuZE5vdGU+PENpdGU+PEF1dGhvcj5OaXI8L0F1dGhvcj48WWVhcj4yMDEwPC9ZZWFyPjxSZWNO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</w:fldData>
        </w:fldChar>
      </w:r>
      <w:r w:rsidR="005B2130">
        <w:rPr>
          <w:rFonts w:ascii="Times New Roman" w:hAnsi="Times New Roman" w:cs="Times New Roman"/>
          <w:color w:val="auto"/>
          <w:sz w:val="24"/>
        </w:rPr>
        <w:instrText xml:space="preserve"> ADDIN EN.CITE </w:instrText>
      </w:r>
      <w:r w:rsidR="005B2130">
        <w:rPr>
          <w:rFonts w:ascii="Times New Roman" w:hAnsi="Times New Roman" w:cs="Times New Roman"/>
          <w:color w:val="auto"/>
          <w:sz w:val="24"/>
        </w:rPr>
        <w:fldChar w:fldCharType="begin">
          <w:fldData xml:space="preserve">PEVuZE5vdGU+PENpdGU+PEF1dGhvcj5OaXI8L0F1dGhvcj48WWVhcj4yMDEwPC9ZZWFyPjxSZWNO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</w:fldData>
        </w:fldChar>
      </w:r>
      <w:r w:rsidR="005B2130">
        <w:rPr>
          <w:rFonts w:ascii="Times New Roman" w:hAnsi="Times New Roman" w:cs="Times New Roman"/>
          <w:color w:val="auto"/>
          <w:sz w:val="24"/>
        </w:rPr>
        <w:instrText xml:space="preserve"> ADDIN EN.CITE.DATA </w:instrText>
      </w:r>
      <w:r w:rsidR="005B2130">
        <w:rPr>
          <w:rFonts w:ascii="Times New Roman" w:hAnsi="Times New Roman" w:cs="Times New Roman"/>
          <w:color w:val="auto"/>
          <w:sz w:val="24"/>
        </w:rPr>
      </w:r>
      <w:r w:rsidR="005B2130">
        <w:rPr>
          <w:rFonts w:ascii="Times New Roman" w:hAnsi="Times New Roman" w:cs="Times New Roman"/>
          <w:color w:val="auto"/>
          <w:sz w:val="24"/>
        </w:rPr>
        <w:fldChar w:fldCharType="end"/>
      </w:r>
      <w:r>
        <w:rPr>
          <w:rFonts w:ascii="Times New Roman" w:hAnsi="Times New Roman" w:cs="Times New Roman"/>
          <w:color w:val="auto"/>
          <w:sz w:val="24"/>
        </w:rPr>
      </w:r>
      <w:r>
        <w:rPr>
          <w:rFonts w:ascii="Times New Roman" w:hAnsi="Times New Roman" w:cs="Times New Roman"/>
          <w:color w:val="auto"/>
          <w:sz w:val="24"/>
        </w:rPr>
        <w:fldChar w:fldCharType="separate"/>
      </w:r>
      <w:r w:rsidR="005B2130">
        <w:rPr>
          <w:rFonts w:ascii="Times New Roman" w:hAnsi="Times New Roman" w:cs="Times New Roman"/>
          <w:noProof/>
          <w:color w:val="auto"/>
          <w:sz w:val="24"/>
        </w:rPr>
        <w:t>[17, 21]</w:t>
      </w:r>
      <w:r>
        <w:rPr>
          <w:rFonts w:ascii="Times New Roman" w:hAnsi="Times New Roman" w:cs="Times New Roman"/>
          <w:color w:val="auto"/>
          <w:sz w:val="24"/>
        </w:rPr>
        <w:fldChar w:fldCharType="end"/>
      </w:r>
      <w:commentRangeEnd w:id="14"/>
      <w:r w:rsidR="008F1AD8">
        <w:rPr>
          <w:rStyle w:val="CommentReference"/>
        </w:rPr>
        <w:commentReference w:id="14"/>
      </w:r>
      <w:commentRangeEnd w:id="15"/>
      <w:r w:rsidR="00EF46DE">
        <w:rPr>
          <w:rStyle w:val="CommentReference"/>
        </w:rPr>
        <w:commentReference w:id="15"/>
      </w:r>
      <w:commentRangeEnd w:id="16"/>
      <w:r w:rsidR="00EF46DE">
        <w:rPr>
          <w:rStyle w:val="CommentReference"/>
        </w:rPr>
        <w:commentReference w:id="16"/>
      </w:r>
      <w:r>
        <w:rPr>
          <w:rFonts w:ascii="Times New Roman" w:hAnsi="Times New Roman" w:cs="Times New Roman"/>
          <w:color w:val="auto"/>
          <w:sz w:val="24"/>
        </w:rPr>
        <w:t xml:space="preserve">. Both the PAF recorded at baseline and during noxious-stimulation have been associated with subjective pain ratings </w:t>
      </w:r>
      <w:r>
        <w:rPr>
          <w:rFonts w:ascii="Times New Roman" w:hAnsi="Times New Roman" w:cs="Times New Roman"/>
          <w:color w:val="auto"/>
          <w:sz w:val="24"/>
        </w:rPr>
        <w:fldChar w:fldCharType="begin">
          <w:fldData xml:space="preserve">PEVuZE5vdGU+PENpdGU+PEF1dGhvcj5OaXI8L0F1dGhvcj48WWVhcj4yMDEwPC9ZZWFyPjxSZWNO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</w:fldData>
        </w:fldChar>
      </w:r>
      <w:r w:rsidR="005B2130">
        <w:rPr>
          <w:rFonts w:ascii="Times New Roman" w:hAnsi="Times New Roman" w:cs="Times New Roman"/>
          <w:color w:val="auto"/>
          <w:sz w:val="24"/>
        </w:rPr>
        <w:instrText xml:space="preserve"> ADDIN EN.CITE </w:instrText>
      </w:r>
      <w:r w:rsidR="005B2130">
        <w:rPr>
          <w:rFonts w:ascii="Times New Roman" w:hAnsi="Times New Roman" w:cs="Times New Roman"/>
          <w:color w:val="auto"/>
          <w:sz w:val="24"/>
        </w:rPr>
        <w:fldChar w:fldCharType="begin">
          <w:fldData xml:space="preserve">PEVuZE5vdGU+PENpdGU+PEF1dGhvcj5OaXI8L0F1dGhvcj48WWVhcj4yMDEwPC9ZZWFyPjxSZWNO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</w:fldData>
        </w:fldChar>
      </w:r>
      <w:r w:rsidR="005B2130">
        <w:rPr>
          <w:rFonts w:ascii="Times New Roman" w:hAnsi="Times New Roman" w:cs="Times New Roman"/>
          <w:color w:val="auto"/>
          <w:sz w:val="24"/>
        </w:rPr>
        <w:instrText xml:space="preserve"> ADDIN EN.CITE.DATA </w:instrText>
      </w:r>
      <w:r w:rsidR="005B2130">
        <w:rPr>
          <w:rFonts w:ascii="Times New Roman" w:hAnsi="Times New Roman" w:cs="Times New Roman"/>
          <w:color w:val="auto"/>
          <w:sz w:val="24"/>
        </w:rPr>
      </w:r>
      <w:r w:rsidR="005B2130">
        <w:rPr>
          <w:rFonts w:ascii="Times New Roman" w:hAnsi="Times New Roman" w:cs="Times New Roman"/>
          <w:color w:val="auto"/>
          <w:sz w:val="24"/>
        </w:rPr>
        <w:fldChar w:fldCharType="end"/>
      </w:r>
      <w:r>
        <w:rPr>
          <w:rFonts w:ascii="Times New Roman" w:hAnsi="Times New Roman" w:cs="Times New Roman"/>
          <w:color w:val="auto"/>
          <w:sz w:val="24"/>
        </w:rPr>
      </w:r>
      <w:r>
        <w:rPr>
          <w:rFonts w:ascii="Times New Roman" w:hAnsi="Times New Roman" w:cs="Times New Roman"/>
          <w:color w:val="auto"/>
          <w:sz w:val="24"/>
        </w:rPr>
        <w:fldChar w:fldCharType="separate"/>
      </w:r>
      <w:r w:rsidR="005B2130">
        <w:rPr>
          <w:rFonts w:ascii="Times New Roman" w:hAnsi="Times New Roman" w:cs="Times New Roman"/>
          <w:noProof/>
          <w:color w:val="auto"/>
          <w:sz w:val="24"/>
        </w:rPr>
        <w:t>[17, 21]</w:t>
      </w:r>
      <w:r>
        <w:rPr>
          <w:rFonts w:ascii="Times New Roman" w:hAnsi="Times New Roman" w:cs="Times New Roman"/>
          <w:color w:val="auto"/>
          <w:sz w:val="24"/>
        </w:rPr>
        <w:fldChar w:fldCharType="end"/>
      </w:r>
      <w:r>
        <w:rPr>
          <w:rFonts w:ascii="Times New Roman" w:hAnsi="Times New Roman" w:cs="Times New Roman"/>
          <w:color w:val="auto"/>
          <w:sz w:val="24"/>
        </w:rPr>
        <w:t xml:space="preserve">. Nir et al. (2010) found a positive </w:t>
      </w:r>
      <w:r>
        <w:rPr>
          <w:rFonts w:ascii="Times New Roman" w:hAnsi="Times New Roman" w:cs="Times New Roman"/>
          <w:color w:val="auto"/>
          <w:sz w:val="24"/>
        </w:rPr>
        <w:lastRenderedPageBreak/>
        <w:t>relationship between PAF and subjective pain scores</w:t>
      </w:r>
      <w:ins w:id="17" w:author="St-Georges, Maxime" w:date="2019-09-11T13:32:00Z">
        <w:r w:rsidR="005017D8">
          <w:rPr>
            <w:rFonts w:ascii="Times New Roman" w:hAnsi="Times New Roman" w:cs="Times New Roman"/>
            <w:color w:val="auto"/>
            <w:sz w:val="24"/>
          </w:rPr>
          <w:t xml:space="preserve"> </w:t>
        </w:r>
        <w:r w:rsidR="005017D8">
          <w:rPr>
            <w:rFonts w:ascii="Times New Roman" w:hAnsi="Times New Roman" w:cs="Times New Roman"/>
            <w:noProof/>
            <w:color w:val="auto"/>
            <w:sz w:val="24"/>
          </w:rPr>
          <w:t>[28],</w:t>
        </w:r>
      </w:ins>
      <w:r>
        <w:rPr>
          <w:rFonts w:ascii="Times New Roman" w:hAnsi="Times New Roman" w:cs="Times New Roman"/>
          <w:color w:val="auto"/>
          <w:sz w:val="24"/>
        </w:rPr>
        <w:t xml:space="preserve"> while Furman et al. (2018) recently found the inverse relationship </w:t>
      </w:r>
      <w:r>
        <w:rPr>
          <w:rFonts w:ascii="Times New Roman" w:hAnsi="Times New Roman" w:cs="Times New Roman"/>
          <w:color w:val="auto"/>
          <w:sz w:val="24"/>
        </w:rPr>
        <w:fldChar w:fldCharType="begin">
          <w:fldData xml:space="preserve">PEVuZE5vdGU+PENpdGU+PEF1dGhvcj5OaXI8L0F1dGhvcj48WWVhcj4yMDEwPC9ZZWFyPjxSZWNO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</w:fldData>
        </w:fldChar>
      </w:r>
      <w:r w:rsidR="005B2130">
        <w:rPr>
          <w:rFonts w:ascii="Times New Roman" w:hAnsi="Times New Roman" w:cs="Times New Roman"/>
          <w:color w:val="auto"/>
          <w:sz w:val="24"/>
        </w:rPr>
        <w:instrText xml:space="preserve"> ADDIN EN.CITE </w:instrText>
      </w:r>
      <w:r w:rsidR="005B2130">
        <w:rPr>
          <w:rFonts w:ascii="Times New Roman" w:hAnsi="Times New Roman" w:cs="Times New Roman"/>
          <w:color w:val="auto"/>
          <w:sz w:val="24"/>
        </w:rPr>
        <w:fldChar w:fldCharType="begin">
          <w:fldData xml:space="preserve">PEVuZE5vdGU+PENpdGU+PEF1dGhvcj5OaXI8L0F1dGhvcj48WWVhcj4yMDEwPC9ZZWFyPjxSZWNO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</w:fldData>
        </w:fldChar>
      </w:r>
      <w:r w:rsidR="005B2130">
        <w:rPr>
          <w:rFonts w:ascii="Times New Roman" w:hAnsi="Times New Roman" w:cs="Times New Roman"/>
          <w:color w:val="auto"/>
          <w:sz w:val="24"/>
        </w:rPr>
        <w:instrText xml:space="preserve"> ADDIN EN.CITE.DATA </w:instrText>
      </w:r>
      <w:r w:rsidR="005B2130">
        <w:rPr>
          <w:rFonts w:ascii="Times New Roman" w:hAnsi="Times New Roman" w:cs="Times New Roman"/>
          <w:color w:val="auto"/>
          <w:sz w:val="24"/>
        </w:rPr>
      </w:r>
      <w:r w:rsidR="005B2130">
        <w:rPr>
          <w:rFonts w:ascii="Times New Roman" w:hAnsi="Times New Roman" w:cs="Times New Roman"/>
          <w:color w:val="auto"/>
          <w:sz w:val="24"/>
        </w:rPr>
        <w:fldChar w:fldCharType="end"/>
      </w:r>
      <w:r>
        <w:rPr>
          <w:rFonts w:ascii="Times New Roman" w:hAnsi="Times New Roman" w:cs="Times New Roman"/>
          <w:color w:val="auto"/>
          <w:sz w:val="24"/>
        </w:rPr>
      </w:r>
      <w:r>
        <w:rPr>
          <w:rFonts w:ascii="Times New Roman" w:hAnsi="Times New Roman" w:cs="Times New Roman"/>
          <w:color w:val="auto"/>
          <w:sz w:val="24"/>
        </w:rPr>
        <w:fldChar w:fldCharType="separate"/>
      </w:r>
      <w:r w:rsidR="005B2130">
        <w:rPr>
          <w:rFonts w:ascii="Times New Roman" w:hAnsi="Times New Roman" w:cs="Times New Roman"/>
          <w:noProof/>
          <w:color w:val="auto"/>
          <w:sz w:val="24"/>
        </w:rPr>
        <w:t>[17, 21]</w:t>
      </w:r>
      <w:r>
        <w:rPr>
          <w:rFonts w:ascii="Times New Roman" w:hAnsi="Times New Roman" w:cs="Times New Roman"/>
          <w:color w:val="auto"/>
          <w:sz w:val="24"/>
        </w:rPr>
        <w:fldChar w:fldCharType="end"/>
      </w:r>
      <w:r>
        <w:rPr>
          <w:rFonts w:ascii="Times New Roman" w:hAnsi="Times New Roman" w:cs="Times New Roman"/>
          <w:color w:val="auto"/>
          <w:sz w:val="24"/>
        </w:rPr>
        <w:t xml:space="preserve">. The later study incorporated a capsaicin prolonged pain model known to induce central sensitization which might explain why these results resemble chronic pain findings more than experimental ones </w:t>
      </w:r>
      <w:r>
        <w:rPr>
          <w:rFonts w:ascii="Times New Roman" w:hAnsi="Times New Roman" w:cs="Times New Roman"/>
          <w:color w:val="auto"/>
          <w:sz w:val="24"/>
        </w:rPr>
        <w:fldChar w:fldCharType="begin">
          <w:fldData xml:space="preserve">PEVuZE5vdGU+PENpdGU+PEF1dGhvcj5GdXJtYW48L0F1dGhvcj48WWVhcj4yMDE4PC9ZZWFyPjxS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</w:fldData>
        </w:fldChar>
      </w:r>
      <w:r w:rsidR="005B2130">
        <w:rPr>
          <w:rFonts w:ascii="Times New Roman" w:hAnsi="Times New Roman" w:cs="Times New Roman"/>
          <w:color w:val="auto"/>
          <w:sz w:val="24"/>
        </w:rPr>
        <w:instrText xml:space="preserve"> ADDIN EN.CITE </w:instrText>
      </w:r>
      <w:r w:rsidR="005B2130">
        <w:rPr>
          <w:rFonts w:ascii="Times New Roman" w:hAnsi="Times New Roman" w:cs="Times New Roman"/>
          <w:color w:val="auto"/>
          <w:sz w:val="24"/>
        </w:rPr>
        <w:fldChar w:fldCharType="begin">
          <w:fldData xml:space="preserve">PEVuZE5vdGU+PENpdGU+PEF1dGhvcj5GdXJtYW48L0F1dGhvcj48WWVhcj4yMDE4PC9ZZWFyPjxS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</w:fldData>
        </w:fldChar>
      </w:r>
      <w:r w:rsidR="005B2130">
        <w:rPr>
          <w:rFonts w:ascii="Times New Roman" w:hAnsi="Times New Roman" w:cs="Times New Roman"/>
          <w:color w:val="auto"/>
          <w:sz w:val="24"/>
        </w:rPr>
        <w:instrText xml:space="preserve"> ADDIN EN.CITE.DATA </w:instrText>
      </w:r>
      <w:r w:rsidR="005B2130">
        <w:rPr>
          <w:rFonts w:ascii="Times New Roman" w:hAnsi="Times New Roman" w:cs="Times New Roman"/>
          <w:color w:val="auto"/>
          <w:sz w:val="24"/>
        </w:rPr>
      </w:r>
      <w:r w:rsidR="005B2130">
        <w:rPr>
          <w:rFonts w:ascii="Times New Roman" w:hAnsi="Times New Roman" w:cs="Times New Roman"/>
          <w:color w:val="auto"/>
          <w:sz w:val="24"/>
        </w:rPr>
        <w:fldChar w:fldCharType="end"/>
      </w:r>
      <w:r>
        <w:rPr>
          <w:rFonts w:ascii="Times New Roman" w:hAnsi="Times New Roman" w:cs="Times New Roman"/>
          <w:color w:val="auto"/>
          <w:sz w:val="24"/>
        </w:rPr>
      </w:r>
      <w:r>
        <w:rPr>
          <w:rFonts w:ascii="Times New Roman" w:hAnsi="Times New Roman" w:cs="Times New Roman"/>
          <w:color w:val="auto"/>
          <w:sz w:val="24"/>
        </w:rPr>
        <w:fldChar w:fldCharType="separate"/>
      </w:r>
      <w:r w:rsidR="005B2130">
        <w:rPr>
          <w:rFonts w:ascii="Times New Roman" w:hAnsi="Times New Roman" w:cs="Times New Roman"/>
          <w:noProof/>
          <w:color w:val="auto"/>
          <w:sz w:val="24"/>
        </w:rPr>
        <w:t>[21]</w:t>
      </w:r>
      <w:r>
        <w:rPr>
          <w:rFonts w:ascii="Times New Roman" w:hAnsi="Times New Roman" w:cs="Times New Roman"/>
          <w:color w:val="auto"/>
          <w:sz w:val="24"/>
        </w:rPr>
        <w:fldChar w:fldCharType="end"/>
      </w:r>
      <w:r>
        <w:rPr>
          <w:rFonts w:ascii="Times New Roman" w:hAnsi="Times New Roman" w:cs="Times New Roman"/>
          <w:color w:val="auto"/>
          <w:sz w:val="24"/>
        </w:rPr>
        <w:t xml:space="preserve">. However, as pain perception and </w:t>
      </w:r>
      <w:r w:rsidRPr="00335ACF">
        <w:rPr>
          <w:rFonts w:ascii="Times New Roman" w:hAnsi="Times New Roman" w:cs="Times New Roman"/>
          <w:color w:val="auto"/>
          <w:sz w:val="24"/>
        </w:rPr>
        <w:t>arousal are</w:t>
      </w:r>
      <w:r>
        <w:rPr>
          <w:rFonts w:ascii="Times New Roman" w:hAnsi="Times New Roman" w:cs="Times New Roman"/>
          <w:color w:val="auto"/>
          <w:sz w:val="24"/>
        </w:rPr>
        <w:t xml:space="preserve"> </w:t>
      </w:r>
      <w:r w:rsidRPr="00335ACF">
        <w:rPr>
          <w:rFonts w:ascii="Times New Roman" w:hAnsi="Times New Roman" w:cs="Times New Roman"/>
          <w:color w:val="auto"/>
          <w:sz w:val="24"/>
        </w:rPr>
        <w:t>intimately intertwined</w:t>
      </w:r>
      <w:r>
        <w:rPr>
          <w:rFonts w:ascii="Times New Roman" w:hAnsi="Times New Roman" w:cs="Times New Roman"/>
          <w:color w:val="auto"/>
          <w:sz w:val="24"/>
        </w:rPr>
        <w:t xml:space="preserve">, it is hard to rule out the possibility that an arousal state might partially explain variability recorded in the PAF </w:t>
      </w:r>
      <w:commentRangeStart w:id="18"/>
      <w:r>
        <w:rPr>
          <w:rFonts w:ascii="Times New Roman" w:hAnsi="Times New Roman" w:cs="Times New Roman"/>
          <w:color w:val="auto"/>
          <w:sz w:val="24"/>
        </w:rPr>
        <w:fldChar w:fldCharType="begin">
          <w:fldData xml:space="preserve">PEVuZE5vdGU+PENpdGU+PEF1dGhvcj5OaXI8L0F1dGhvcj48WWVhcj4yMDEwPC9ZZWFyPjxSZWNO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==
</w:fldData>
        </w:fldChar>
      </w:r>
      <w:r w:rsidR="00434214">
        <w:rPr>
          <w:rFonts w:ascii="Times New Roman" w:hAnsi="Times New Roman" w:cs="Times New Roman"/>
          <w:color w:val="auto"/>
          <w:sz w:val="24"/>
        </w:rPr>
        <w:instrText xml:space="preserve"> ADDIN EN.CITE </w:instrText>
      </w:r>
      <w:r w:rsidR="00434214">
        <w:rPr>
          <w:rFonts w:ascii="Times New Roman" w:hAnsi="Times New Roman" w:cs="Times New Roman"/>
          <w:color w:val="auto"/>
          <w:sz w:val="24"/>
        </w:rPr>
        <w:fldChar w:fldCharType="begin">
          <w:fldData xml:space="preserve">PEVuZE5vdGU+PENpdGU+PEF1dGhvcj5OaXI8L0F1dGhvcj48WWVhcj4yMDEwPC9ZZWFyPjxSZWNO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==
</w:fldData>
        </w:fldChar>
      </w:r>
      <w:r w:rsidR="00434214">
        <w:rPr>
          <w:rFonts w:ascii="Times New Roman" w:hAnsi="Times New Roman" w:cs="Times New Roman"/>
          <w:color w:val="auto"/>
          <w:sz w:val="24"/>
        </w:rPr>
        <w:instrText xml:space="preserve"> ADDIN EN.CITE.DATA </w:instrText>
      </w:r>
      <w:r w:rsidR="00434214">
        <w:rPr>
          <w:rFonts w:ascii="Times New Roman" w:hAnsi="Times New Roman" w:cs="Times New Roman"/>
          <w:color w:val="auto"/>
          <w:sz w:val="24"/>
        </w:rPr>
      </w:r>
      <w:r w:rsidR="00434214">
        <w:rPr>
          <w:rFonts w:ascii="Times New Roman" w:hAnsi="Times New Roman" w:cs="Times New Roman"/>
          <w:color w:val="auto"/>
          <w:sz w:val="24"/>
        </w:rPr>
        <w:fldChar w:fldCharType="end"/>
      </w:r>
      <w:r>
        <w:rPr>
          <w:rFonts w:ascii="Times New Roman" w:hAnsi="Times New Roman" w:cs="Times New Roman"/>
          <w:color w:val="auto"/>
          <w:sz w:val="24"/>
        </w:rPr>
      </w:r>
      <w:r>
        <w:rPr>
          <w:rFonts w:ascii="Times New Roman" w:hAnsi="Times New Roman" w:cs="Times New Roman"/>
          <w:color w:val="auto"/>
          <w:sz w:val="24"/>
        </w:rPr>
        <w:fldChar w:fldCharType="separate"/>
      </w:r>
      <w:r w:rsidR="00434214">
        <w:rPr>
          <w:rFonts w:ascii="Times New Roman" w:hAnsi="Times New Roman" w:cs="Times New Roman"/>
          <w:noProof/>
          <w:color w:val="auto"/>
          <w:sz w:val="24"/>
        </w:rPr>
        <w:t>[17]</w:t>
      </w:r>
      <w:r>
        <w:rPr>
          <w:rFonts w:ascii="Times New Roman" w:hAnsi="Times New Roman" w:cs="Times New Roman"/>
          <w:color w:val="auto"/>
          <w:sz w:val="24"/>
        </w:rPr>
        <w:fldChar w:fldCharType="end"/>
      </w:r>
      <w:commentRangeEnd w:id="18"/>
      <w:r w:rsidR="005017D8">
        <w:rPr>
          <w:rStyle w:val="CommentReference"/>
        </w:rPr>
        <w:commentReference w:id="18"/>
      </w:r>
      <w:r>
        <w:rPr>
          <w:rFonts w:ascii="Times New Roman" w:hAnsi="Times New Roman" w:cs="Times New Roman"/>
          <w:color w:val="auto"/>
          <w:sz w:val="24"/>
        </w:rPr>
        <w:t xml:space="preserve">. A single feature predictor might not be ideal to capture all </w:t>
      </w:r>
      <w:r w:rsidR="005017D8">
        <w:rPr>
          <w:rFonts w:ascii="Times New Roman" w:hAnsi="Times New Roman" w:cs="Times New Roman"/>
          <w:color w:val="auto"/>
          <w:sz w:val="24"/>
        </w:rPr>
        <w:t>subtleties</w:t>
      </w:r>
      <w:r>
        <w:rPr>
          <w:rFonts w:ascii="Times New Roman" w:hAnsi="Times New Roman" w:cs="Times New Roman"/>
          <w:color w:val="auto"/>
          <w:sz w:val="24"/>
        </w:rPr>
        <w:t xml:space="preserve"> of the pain experience.  </w:t>
      </w:r>
    </w:p>
    <w:p w14:paraId="6A143ECD" w14:textId="5BF76B8A" w:rsidR="00ED0EF0" w:rsidRDefault="00332D52" w:rsidP="004F388E">
      <w:pPr>
        <w:spacing w:line="480" w:lineRule="auto"/>
        <w:ind w:right="-7" w:firstLine="720"/>
        <w:jc w:val="both"/>
        <w:rPr>
          <w:rFonts w:ascii="Times New Roman" w:hAnsi="Times New Roman" w:cs="Times New Roman"/>
          <w:color w:val="auto"/>
          <w:sz w:val="24"/>
        </w:rPr>
      </w:pPr>
      <w:r>
        <w:rPr>
          <w:rFonts w:ascii="Times New Roman" w:hAnsi="Times New Roman" w:cs="Times New Roman"/>
          <w:color w:val="auto"/>
          <w:sz w:val="24"/>
        </w:rPr>
        <w:t>Investigating power spectra of other frequency bands, research</w:t>
      </w:r>
      <w:r w:rsidR="0008460B">
        <w:rPr>
          <w:rFonts w:ascii="Times New Roman" w:hAnsi="Times New Roman" w:cs="Times New Roman"/>
          <w:color w:val="auto"/>
          <w:sz w:val="24"/>
        </w:rPr>
        <w:t>ers</w:t>
      </w:r>
      <w:r w:rsidR="003277A5">
        <w:rPr>
          <w:rFonts w:ascii="Times New Roman" w:hAnsi="Times New Roman" w:cs="Times New Roman"/>
          <w:color w:val="auto"/>
          <w:sz w:val="24"/>
        </w:rPr>
        <w:t xml:space="preserve"> have</w:t>
      </w:r>
      <w:r w:rsidR="0008460B">
        <w:rPr>
          <w:rFonts w:ascii="Times New Roman" w:hAnsi="Times New Roman" w:cs="Times New Roman"/>
          <w:color w:val="auto"/>
          <w:sz w:val="24"/>
        </w:rPr>
        <w:t xml:space="preserve"> aimed at differentiating cerebral features of pain </w:t>
      </w:r>
      <w:r w:rsidR="003277A5">
        <w:rPr>
          <w:rFonts w:ascii="Times New Roman" w:hAnsi="Times New Roman" w:cs="Times New Roman"/>
          <w:color w:val="auto"/>
          <w:sz w:val="24"/>
        </w:rPr>
        <w:t>from those of</w:t>
      </w:r>
      <w:r w:rsidR="0008460B">
        <w:rPr>
          <w:rFonts w:ascii="Times New Roman" w:hAnsi="Times New Roman" w:cs="Times New Roman"/>
          <w:color w:val="auto"/>
          <w:sz w:val="24"/>
        </w:rPr>
        <w:t xml:space="preserve"> nociception.</w:t>
      </w:r>
      <w:r w:rsidR="007F4810">
        <w:rPr>
          <w:rFonts w:ascii="Times New Roman" w:hAnsi="Times New Roman" w:cs="Times New Roman"/>
          <w:color w:val="auto"/>
          <w:sz w:val="24"/>
        </w:rPr>
        <w:t xml:space="preserve"> As briefly mentioned above, decreased beta power</w:t>
      </w:r>
      <w:r w:rsidR="0091449E">
        <w:rPr>
          <w:rFonts w:ascii="Times New Roman" w:hAnsi="Times New Roman" w:cs="Times New Roman"/>
          <w:color w:val="auto"/>
          <w:sz w:val="24"/>
        </w:rPr>
        <w:t xml:space="preserve"> (14-29 Hz)</w:t>
      </w:r>
      <w:r w:rsidR="007F4810">
        <w:rPr>
          <w:rFonts w:ascii="Times New Roman" w:hAnsi="Times New Roman" w:cs="Times New Roman"/>
          <w:color w:val="auto"/>
          <w:sz w:val="24"/>
        </w:rPr>
        <w:t xml:space="preserve"> in sensorimotor regions has been observed in several studies</w:t>
      </w:r>
      <w:r w:rsidR="00E43BBD">
        <w:rPr>
          <w:rFonts w:ascii="Times New Roman" w:hAnsi="Times New Roman" w:cs="Times New Roman"/>
          <w:color w:val="auto"/>
          <w:sz w:val="24"/>
        </w:rPr>
        <w:t xml:space="preserve"> during noxious stimulation</w:t>
      </w:r>
      <w:r w:rsidR="007F4810">
        <w:rPr>
          <w:rFonts w:ascii="Times New Roman" w:hAnsi="Times New Roman" w:cs="Times New Roman"/>
          <w:color w:val="auto"/>
          <w:sz w:val="24"/>
        </w:rPr>
        <w:t xml:space="preserve"> </w:t>
      </w:r>
      <w:r w:rsidR="007F4810">
        <w:rPr>
          <w:rFonts w:ascii="Times New Roman" w:hAnsi="Times New Roman" w:cs="Times New Roman"/>
          <w:color w:val="auto"/>
          <w:sz w:val="24"/>
        </w:rPr>
        <w:fldChar w:fldCharType="begin">
          <w:fldData xml:space="preserve">PEVuZE5vdGU+PENpdGU+PEF1dGhvcj5CdW5rPC9BdXRob3I+PFllYXI+MjAxODwvWWVhcj48UmVj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</w:fldData>
        </w:fldChar>
      </w:r>
      <w:r w:rsidR="005B2130">
        <w:rPr>
          <w:rFonts w:ascii="Times New Roman" w:hAnsi="Times New Roman" w:cs="Times New Roman"/>
          <w:color w:val="auto"/>
          <w:sz w:val="24"/>
        </w:rPr>
        <w:instrText xml:space="preserve"> ADDIN EN.CITE </w:instrText>
      </w:r>
      <w:r w:rsidR="005B2130">
        <w:rPr>
          <w:rFonts w:ascii="Times New Roman" w:hAnsi="Times New Roman" w:cs="Times New Roman"/>
          <w:color w:val="auto"/>
          <w:sz w:val="24"/>
        </w:rPr>
        <w:fldChar w:fldCharType="begin">
          <w:fldData xml:space="preserve">PEVuZE5vdGU+PENpdGU+PEF1dGhvcj5CdW5rPC9BdXRob3I+PFllYXI+MjAxODwvWWVhcj48UmVj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</w:fldData>
        </w:fldChar>
      </w:r>
      <w:r w:rsidR="005B2130">
        <w:rPr>
          <w:rFonts w:ascii="Times New Roman" w:hAnsi="Times New Roman" w:cs="Times New Roman"/>
          <w:color w:val="auto"/>
          <w:sz w:val="24"/>
        </w:rPr>
        <w:instrText xml:space="preserve"> ADDIN EN.CITE.DATA </w:instrText>
      </w:r>
      <w:r w:rsidR="005B2130">
        <w:rPr>
          <w:rFonts w:ascii="Times New Roman" w:hAnsi="Times New Roman" w:cs="Times New Roman"/>
          <w:color w:val="auto"/>
          <w:sz w:val="24"/>
        </w:rPr>
      </w:r>
      <w:r w:rsidR="005B2130">
        <w:rPr>
          <w:rFonts w:ascii="Times New Roman" w:hAnsi="Times New Roman" w:cs="Times New Roman"/>
          <w:color w:val="auto"/>
          <w:sz w:val="24"/>
        </w:rPr>
        <w:fldChar w:fldCharType="end"/>
      </w:r>
      <w:r w:rsidR="007F4810">
        <w:rPr>
          <w:rFonts w:ascii="Times New Roman" w:hAnsi="Times New Roman" w:cs="Times New Roman"/>
          <w:color w:val="auto"/>
          <w:sz w:val="24"/>
        </w:rPr>
      </w:r>
      <w:r w:rsidR="007F4810">
        <w:rPr>
          <w:rFonts w:ascii="Times New Roman" w:hAnsi="Times New Roman" w:cs="Times New Roman"/>
          <w:color w:val="auto"/>
          <w:sz w:val="24"/>
        </w:rPr>
        <w:fldChar w:fldCharType="separate"/>
      </w:r>
      <w:r w:rsidR="005B2130">
        <w:rPr>
          <w:rFonts w:ascii="Times New Roman" w:hAnsi="Times New Roman" w:cs="Times New Roman"/>
          <w:noProof/>
          <w:color w:val="auto"/>
          <w:sz w:val="24"/>
        </w:rPr>
        <w:t>[15, 22, 23, 26, 27]</w:t>
      </w:r>
      <w:r w:rsidR="007F4810">
        <w:rPr>
          <w:rFonts w:ascii="Times New Roman" w:hAnsi="Times New Roman" w:cs="Times New Roman"/>
          <w:color w:val="auto"/>
          <w:sz w:val="24"/>
        </w:rPr>
        <w:fldChar w:fldCharType="end"/>
      </w:r>
      <w:r w:rsidR="007F4810">
        <w:rPr>
          <w:rFonts w:ascii="Times New Roman" w:hAnsi="Times New Roman" w:cs="Times New Roman"/>
          <w:color w:val="auto"/>
          <w:sz w:val="24"/>
        </w:rPr>
        <w:t>. This decreased in beta power was associated with</w:t>
      </w:r>
      <w:r w:rsidR="00622056">
        <w:rPr>
          <w:rFonts w:ascii="Times New Roman" w:hAnsi="Times New Roman" w:cs="Times New Roman"/>
          <w:color w:val="auto"/>
          <w:sz w:val="24"/>
        </w:rPr>
        <w:t xml:space="preserve"> both stimulus</w:t>
      </w:r>
      <w:r w:rsidR="007F4810">
        <w:rPr>
          <w:rFonts w:ascii="Times New Roman" w:hAnsi="Times New Roman" w:cs="Times New Roman"/>
          <w:color w:val="auto"/>
          <w:sz w:val="24"/>
        </w:rPr>
        <w:t xml:space="preserve"> intensity </w:t>
      </w:r>
      <w:r w:rsidR="007F4810">
        <w:rPr>
          <w:rFonts w:ascii="Times New Roman" w:hAnsi="Times New Roman" w:cs="Times New Roman"/>
          <w:color w:val="auto"/>
          <w:sz w:val="24"/>
        </w:rPr>
        <w:fldChar w:fldCharType="begin">
          <w:fldData xml:space="preserve">PEVuZE5vdGU+PENpdGU+PEF1dGhvcj5OaWNrZWw8L0F1dGhvcj48WWVhcj4yMDE3PC9ZZWFyPjxS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</w:fldData>
        </w:fldChar>
      </w:r>
      <w:r w:rsidR="005B2130">
        <w:rPr>
          <w:rFonts w:ascii="Times New Roman" w:hAnsi="Times New Roman" w:cs="Times New Roman"/>
          <w:color w:val="auto"/>
          <w:sz w:val="24"/>
        </w:rPr>
        <w:instrText xml:space="preserve"> ADDIN EN.CITE </w:instrText>
      </w:r>
      <w:r w:rsidR="005B2130">
        <w:rPr>
          <w:rFonts w:ascii="Times New Roman" w:hAnsi="Times New Roman" w:cs="Times New Roman"/>
          <w:color w:val="auto"/>
          <w:sz w:val="24"/>
        </w:rPr>
        <w:fldChar w:fldCharType="begin">
          <w:fldData xml:space="preserve">PEVuZE5vdGU+PENpdGU+PEF1dGhvcj5OaWNrZWw8L0F1dGhvcj48WWVhcj4yMDE3PC9ZZWFyPjxS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</w:fldData>
        </w:fldChar>
      </w:r>
      <w:r w:rsidR="005B2130">
        <w:rPr>
          <w:rFonts w:ascii="Times New Roman" w:hAnsi="Times New Roman" w:cs="Times New Roman"/>
          <w:color w:val="auto"/>
          <w:sz w:val="24"/>
        </w:rPr>
        <w:instrText xml:space="preserve"> ADDIN EN.CITE.DATA </w:instrText>
      </w:r>
      <w:r w:rsidR="005B2130">
        <w:rPr>
          <w:rFonts w:ascii="Times New Roman" w:hAnsi="Times New Roman" w:cs="Times New Roman"/>
          <w:color w:val="auto"/>
          <w:sz w:val="24"/>
        </w:rPr>
      </w:r>
      <w:r w:rsidR="005B2130">
        <w:rPr>
          <w:rFonts w:ascii="Times New Roman" w:hAnsi="Times New Roman" w:cs="Times New Roman"/>
          <w:color w:val="auto"/>
          <w:sz w:val="24"/>
        </w:rPr>
        <w:fldChar w:fldCharType="end"/>
      </w:r>
      <w:r w:rsidR="007F4810">
        <w:rPr>
          <w:rFonts w:ascii="Times New Roman" w:hAnsi="Times New Roman" w:cs="Times New Roman"/>
          <w:color w:val="auto"/>
          <w:sz w:val="24"/>
        </w:rPr>
      </w:r>
      <w:r w:rsidR="007F4810">
        <w:rPr>
          <w:rFonts w:ascii="Times New Roman" w:hAnsi="Times New Roman" w:cs="Times New Roman"/>
          <w:color w:val="auto"/>
          <w:sz w:val="24"/>
        </w:rPr>
        <w:fldChar w:fldCharType="separate"/>
      </w:r>
      <w:r w:rsidR="005B2130">
        <w:rPr>
          <w:rFonts w:ascii="Times New Roman" w:hAnsi="Times New Roman" w:cs="Times New Roman"/>
          <w:noProof/>
          <w:color w:val="auto"/>
          <w:sz w:val="24"/>
        </w:rPr>
        <w:t>[23, 26, 27]</w:t>
      </w:r>
      <w:r w:rsidR="007F4810">
        <w:rPr>
          <w:rFonts w:ascii="Times New Roman" w:hAnsi="Times New Roman" w:cs="Times New Roman"/>
          <w:color w:val="auto"/>
          <w:sz w:val="24"/>
        </w:rPr>
        <w:fldChar w:fldCharType="end"/>
      </w:r>
      <w:r w:rsidR="007F4810">
        <w:rPr>
          <w:rFonts w:ascii="Times New Roman" w:hAnsi="Times New Roman" w:cs="Times New Roman"/>
          <w:color w:val="auto"/>
          <w:sz w:val="24"/>
        </w:rPr>
        <w:t xml:space="preserve"> and subjective pain ratings</w:t>
      </w:r>
      <w:r w:rsidR="007F26BA">
        <w:rPr>
          <w:rFonts w:ascii="Times New Roman" w:hAnsi="Times New Roman" w:cs="Times New Roman"/>
          <w:color w:val="auto"/>
          <w:sz w:val="24"/>
        </w:rPr>
        <w:t xml:space="preserve"> </w:t>
      </w:r>
      <w:r w:rsidR="007F4810">
        <w:rPr>
          <w:rFonts w:ascii="Times New Roman" w:hAnsi="Times New Roman" w:cs="Times New Roman"/>
          <w:color w:val="auto"/>
          <w:sz w:val="24"/>
        </w:rPr>
        <w:fldChar w:fldCharType="begin">
          <w:fldData xml:space="preserve">PEVuZE5vdGU+PENpdGU+PEF1dGhvcj5CdW5rPC9BdXRob3I+PFllYXI+MjAxODwvWWVhcj48UmVj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</w:fldData>
        </w:fldChar>
      </w:r>
      <w:r w:rsidR="005B2130">
        <w:rPr>
          <w:rFonts w:ascii="Times New Roman" w:hAnsi="Times New Roman" w:cs="Times New Roman"/>
          <w:color w:val="auto"/>
          <w:sz w:val="24"/>
        </w:rPr>
        <w:instrText xml:space="preserve"> ADDIN EN.CITE </w:instrText>
      </w:r>
      <w:r w:rsidR="005B2130">
        <w:rPr>
          <w:rFonts w:ascii="Times New Roman" w:hAnsi="Times New Roman" w:cs="Times New Roman"/>
          <w:color w:val="auto"/>
          <w:sz w:val="24"/>
        </w:rPr>
        <w:fldChar w:fldCharType="begin">
          <w:fldData xml:space="preserve">PEVuZE5vdGU+PENpdGU+PEF1dGhvcj5CdW5rPC9BdXRob3I+PFllYXI+MjAxODwvWWVhcj48UmVj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</w:fldData>
        </w:fldChar>
      </w:r>
      <w:r w:rsidR="005B2130">
        <w:rPr>
          <w:rFonts w:ascii="Times New Roman" w:hAnsi="Times New Roman" w:cs="Times New Roman"/>
          <w:color w:val="auto"/>
          <w:sz w:val="24"/>
        </w:rPr>
        <w:instrText xml:space="preserve"> ADDIN EN.CITE.DATA </w:instrText>
      </w:r>
      <w:r w:rsidR="005B2130">
        <w:rPr>
          <w:rFonts w:ascii="Times New Roman" w:hAnsi="Times New Roman" w:cs="Times New Roman"/>
          <w:color w:val="auto"/>
          <w:sz w:val="24"/>
        </w:rPr>
      </w:r>
      <w:r w:rsidR="005B2130">
        <w:rPr>
          <w:rFonts w:ascii="Times New Roman" w:hAnsi="Times New Roman" w:cs="Times New Roman"/>
          <w:color w:val="auto"/>
          <w:sz w:val="24"/>
        </w:rPr>
        <w:fldChar w:fldCharType="end"/>
      </w:r>
      <w:r w:rsidR="007F4810">
        <w:rPr>
          <w:rFonts w:ascii="Times New Roman" w:hAnsi="Times New Roman" w:cs="Times New Roman"/>
          <w:color w:val="auto"/>
          <w:sz w:val="24"/>
        </w:rPr>
      </w:r>
      <w:r w:rsidR="007F4810">
        <w:rPr>
          <w:rFonts w:ascii="Times New Roman" w:hAnsi="Times New Roman" w:cs="Times New Roman"/>
          <w:color w:val="auto"/>
          <w:sz w:val="24"/>
        </w:rPr>
        <w:fldChar w:fldCharType="separate"/>
      </w:r>
      <w:r w:rsidR="005B2130">
        <w:rPr>
          <w:rFonts w:ascii="Times New Roman" w:hAnsi="Times New Roman" w:cs="Times New Roman"/>
          <w:noProof/>
          <w:color w:val="auto"/>
          <w:sz w:val="24"/>
        </w:rPr>
        <w:t>[15, 22]</w:t>
      </w:r>
      <w:r w:rsidR="007F4810">
        <w:rPr>
          <w:rFonts w:ascii="Times New Roman" w:hAnsi="Times New Roman" w:cs="Times New Roman"/>
          <w:color w:val="auto"/>
          <w:sz w:val="24"/>
        </w:rPr>
        <w:fldChar w:fldCharType="end"/>
      </w:r>
      <w:r w:rsidR="007F4810">
        <w:rPr>
          <w:rFonts w:ascii="Times New Roman" w:hAnsi="Times New Roman" w:cs="Times New Roman"/>
          <w:color w:val="auto"/>
          <w:sz w:val="24"/>
        </w:rPr>
        <w:t xml:space="preserve">. </w:t>
      </w:r>
      <w:r w:rsidR="007F26BA">
        <w:rPr>
          <w:rFonts w:ascii="Times New Roman" w:hAnsi="Times New Roman" w:cs="Times New Roman"/>
          <w:color w:val="auto"/>
          <w:sz w:val="24"/>
        </w:rPr>
        <w:t xml:space="preserve"> </w:t>
      </w:r>
    </w:p>
    <w:p w14:paraId="1BEE01D9" w14:textId="02DD78C1" w:rsidR="00332D52" w:rsidRDefault="00FE1FE2" w:rsidP="004F388E">
      <w:pPr>
        <w:spacing w:line="480" w:lineRule="auto"/>
        <w:ind w:right="-7" w:firstLine="720"/>
        <w:jc w:val="both"/>
        <w:rPr>
          <w:rFonts w:ascii="Times New Roman" w:hAnsi="Times New Roman" w:cs="Times New Roman"/>
          <w:color w:val="auto"/>
          <w:sz w:val="24"/>
        </w:rPr>
      </w:pPr>
      <w:r>
        <w:rPr>
          <w:rFonts w:ascii="Times New Roman" w:hAnsi="Times New Roman" w:cs="Times New Roman"/>
          <w:color w:val="auto"/>
          <w:sz w:val="24"/>
        </w:rPr>
        <w:t>Regarding subjective pain ratings</w:t>
      </w:r>
      <w:r w:rsidR="007F26BA">
        <w:rPr>
          <w:rFonts w:ascii="Times New Roman" w:hAnsi="Times New Roman" w:cs="Times New Roman"/>
          <w:color w:val="auto"/>
          <w:sz w:val="24"/>
        </w:rPr>
        <w:t>, gamma power</w:t>
      </w:r>
      <w:r w:rsidR="0091449E">
        <w:rPr>
          <w:rFonts w:ascii="Times New Roman" w:hAnsi="Times New Roman" w:cs="Times New Roman"/>
          <w:color w:val="auto"/>
          <w:sz w:val="24"/>
        </w:rPr>
        <w:t xml:space="preserve"> (30-100 Hz)</w:t>
      </w:r>
      <w:r w:rsidRPr="00FE1FE2">
        <w:rPr>
          <w:rFonts w:ascii="Times New Roman" w:hAnsi="Times New Roman" w:cs="Times New Roman"/>
          <w:color w:val="auto"/>
          <w:sz w:val="24"/>
        </w:rPr>
        <w:t xml:space="preserve"> </w:t>
      </w:r>
      <w:r>
        <w:rPr>
          <w:rFonts w:ascii="Times New Roman" w:hAnsi="Times New Roman" w:cs="Times New Roman"/>
          <w:color w:val="auto"/>
          <w:sz w:val="24"/>
        </w:rPr>
        <w:t xml:space="preserve">recorded </w:t>
      </w:r>
      <w:r w:rsidR="001F4971">
        <w:rPr>
          <w:rFonts w:ascii="Times New Roman" w:hAnsi="Times New Roman" w:cs="Times New Roman"/>
          <w:color w:val="auto"/>
          <w:sz w:val="24"/>
        </w:rPr>
        <w:t xml:space="preserve">over </w:t>
      </w:r>
      <w:r>
        <w:rPr>
          <w:rFonts w:ascii="Times New Roman" w:hAnsi="Times New Roman" w:cs="Times New Roman"/>
          <w:color w:val="auto"/>
          <w:sz w:val="24"/>
        </w:rPr>
        <w:t xml:space="preserve">widespread cortical areas </w:t>
      </w:r>
      <w:r w:rsidR="003277A5">
        <w:rPr>
          <w:rFonts w:ascii="Times New Roman" w:hAnsi="Times New Roman" w:cs="Times New Roman"/>
          <w:color w:val="auto"/>
          <w:sz w:val="24"/>
        </w:rPr>
        <w:t xml:space="preserve">has </w:t>
      </w:r>
      <w:r w:rsidR="005045BA">
        <w:rPr>
          <w:rFonts w:ascii="Times New Roman" w:hAnsi="Times New Roman" w:cs="Times New Roman"/>
          <w:color w:val="auto"/>
          <w:sz w:val="24"/>
        </w:rPr>
        <w:t>repetitively</w:t>
      </w:r>
      <w:r w:rsidR="003277A5">
        <w:rPr>
          <w:rFonts w:ascii="Times New Roman" w:hAnsi="Times New Roman" w:cs="Times New Roman"/>
          <w:color w:val="auto"/>
          <w:sz w:val="24"/>
        </w:rPr>
        <w:t xml:space="preserve"> </w:t>
      </w:r>
      <w:r w:rsidR="005045BA">
        <w:rPr>
          <w:rFonts w:ascii="Times New Roman" w:hAnsi="Times New Roman" w:cs="Times New Roman"/>
          <w:color w:val="auto"/>
          <w:sz w:val="24"/>
        </w:rPr>
        <w:t xml:space="preserve">been </w:t>
      </w:r>
      <w:r w:rsidR="003277A5">
        <w:rPr>
          <w:rFonts w:ascii="Times New Roman" w:hAnsi="Times New Roman" w:cs="Times New Roman"/>
          <w:color w:val="auto"/>
          <w:sz w:val="24"/>
        </w:rPr>
        <w:t xml:space="preserve">associated </w:t>
      </w:r>
      <w:r w:rsidR="00AC3C7D">
        <w:rPr>
          <w:rFonts w:ascii="Times New Roman" w:hAnsi="Times New Roman" w:cs="Times New Roman"/>
          <w:color w:val="auto"/>
          <w:sz w:val="24"/>
        </w:rPr>
        <w:t>to</w:t>
      </w:r>
      <w:r w:rsidR="005045BA">
        <w:rPr>
          <w:rFonts w:ascii="Times New Roman" w:hAnsi="Times New Roman" w:cs="Times New Roman"/>
          <w:color w:val="auto"/>
          <w:sz w:val="24"/>
        </w:rPr>
        <w:t xml:space="preserve"> </w:t>
      </w:r>
      <w:r w:rsidR="003277A5">
        <w:rPr>
          <w:rFonts w:ascii="Times New Roman" w:hAnsi="Times New Roman" w:cs="Times New Roman"/>
          <w:color w:val="auto"/>
          <w:sz w:val="24"/>
        </w:rPr>
        <w:t xml:space="preserve">pain perception </w:t>
      </w:r>
      <w:r w:rsidR="003277A5">
        <w:rPr>
          <w:rFonts w:ascii="Times New Roman" w:hAnsi="Times New Roman" w:cs="Times New Roman"/>
          <w:color w:val="auto"/>
          <w:sz w:val="24"/>
        </w:rPr>
        <w:fldChar w:fldCharType="begin">
          <w:fldData xml:space="preserve">PEVuZE5vdGU+PENpdGU+PEF1dGhvcj5OaWNrZWw8L0F1dGhvcj48WWVhcj4yMDE3PC9ZZWFyPjxS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</w:fldData>
        </w:fldChar>
      </w:r>
      <w:r w:rsidR="005B2130">
        <w:rPr>
          <w:rFonts w:ascii="Times New Roman" w:hAnsi="Times New Roman" w:cs="Times New Roman"/>
          <w:color w:val="auto"/>
          <w:sz w:val="24"/>
        </w:rPr>
        <w:instrText xml:space="preserve"> ADDIN EN.CITE </w:instrText>
      </w:r>
      <w:r w:rsidR="005B2130">
        <w:rPr>
          <w:rFonts w:ascii="Times New Roman" w:hAnsi="Times New Roman" w:cs="Times New Roman"/>
          <w:color w:val="auto"/>
          <w:sz w:val="24"/>
        </w:rPr>
        <w:fldChar w:fldCharType="begin">
          <w:fldData xml:space="preserve">PEVuZE5vdGU+PENpdGU+PEF1dGhvcj5OaWNrZWw8L0F1dGhvcj48WWVhcj4yMDE3PC9ZZWFyPjxS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</w:fldData>
        </w:fldChar>
      </w:r>
      <w:r w:rsidR="005B2130">
        <w:rPr>
          <w:rFonts w:ascii="Times New Roman" w:hAnsi="Times New Roman" w:cs="Times New Roman"/>
          <w:color w:val="auto"/>
          <w:sz w:val="24"/>
        </w:rPr>
        <w:instrText xml:space="preserve"> ADDIN EN.CITE.DATA </w:instrText>
      </w:r>
      <w:r w:rsidR="005B2130">
        <w:rPr>
          <w:rFonts w:ascii="Times New Roman" w:hAnsi="Times New Roman" w:cs="Times New Roman"/>
          <w:color w:val="auto"/>
          <w:sz w:val="24"/>
        </w:rPr>
      </w:r>
      <w:r w:rsidR="005B2130">
        <w:rPr>
          <w:rFonts w:ascii="Times New Roman" w:hAnsi="Times New Roman" w:cs="Times New Roman"/>
          <w:color w:val="auto"/>
          <w:sz w:val="24"/>
        </w:rPr>
        <w:fldChar w:fldCharType="end"/>
      </w:r>
      <w:r w:rsidR="003277A5">
        <w:rPr>
          <w:rFonts w:ascii="Times New Roman" w:hAnsi="Times New Roman" w:cs="Times New Roman"/>
          <w:color w:val="auto"/>
          <w:sz w:val="24"/>
        </w:rPr>
      </w:r>
      <w:r w:rsidR="003277A5">
        <w:rPr>
          <w:rFonts w:ascii="Times New Roman" w:hAnsi="Times New Roman" w:cs="Times New Roman"/>
          <w:color w:val="auto"/>
          <w:sz w:val="24"/>
        </w:rPr>
        <w:fldChar w:fldCharType="separate"/>
      </w:r>
      <w:r w:rsidR="005B2130">
        <w:rPr>
          <w:rFonts w:ascii="Times New Roman" w:hAnsi="Times New Roman" w:cs="Times New Roman"/>
          <w:noProof/>
          <w:color w:val="auto"/>
          <w:sz w:val="24"/>
        </w:rPr>
        <w:t>[15, 23, 25, 27, 28]</w:t>
      </w:r>
      <w:r w:rsidR="003277A5">
        <w:rPr>
          <w:rFonts w:ascii="Times New Roman" w:hAnsi="Times New Roman" w:cs="Times New Roman"/>
          <w:color w:val="auto"/>
          <w:sz w:val="24"/>
        </w:rPr>
        <w:fldChar w:fldCharType="end"/>
      </w:r>
      <w:r w:rsidR="005045BA">
        <w:rPr>
          <w:rFonts w:ascii="Times New Roman" w:hAnsi="Times New Roman" w:cs="Times New Roman"/>
          <w:color w:val="auto"/>
          <w:sz w:val="24"/>
        </w:rPr>
        <w:t xml:space="preserve">. </w:t>
      </w:r>
      <w:r>
        <w:rPr>
          <w:rFonts w:ascii="Times New Roman" w:hAnsi="Times New Roman" w:cs="Times New Roman"/>
          <w:color w:val="auto"/>
          <w:sz w:val="24"/>
        </w:rPr>
        <w:t xml:space="preserve">Increased gamma power over frontal regions has </w:t>
      </w:r>
      <w:r w:rsidR="001F4971">
        <w:rPr>
          <w:rFonts w:ascii="Times New Roman" w:hAnsi="Times New Roman" w:cs="Times New Roman"/>
          <w:color w:val="auto"/>
          <w:sz w:val="24"/>
        </w:rPr>
        <w:t>particularly</w:t>
      </w:r>
      <w:r>
        <w:rPr>
          <w:rFonts w:ascii="Times New Roman" w:hAnsi="Times New Roman" w:cs="Times New Roman"/>
          <w:color w:val="auto"/>
          <w:sz w:val="24"/>
        </w:rPr>
        <w:t xml:space="preserve"> been </w:t>
      </w:r>
      <w:r w:rsidR="001F4971">
        <w:rPr>
          <w:rFonts w:ascii="Times New Roman" w:hAnsi="Times New Roman" w:cs="Times New Roman"/>
          <w:color w:val="auto"/>
          <w:sz w:val="24"/>
        </w:rPr>
        <w:t xml:space="preserve">linked to </w:t>
      </w:r>
      <w:r>
        <w:rPr>
          <w:rFonts w:ascii="Times New Roman" w:hAnsi="Times New Roman" w:cs="Times New Roman"/>
          <w:color w:val="auto"/>
          <w:sz w:val="24"/>
        </w:rPr>
        <w:t>higher pain sensation</w:t>
      </w:r>
      <w:r w:rsidR="007547A8">
        <w:rPr>
          <w:rFonts w:ascii="Times New Roman" w:hAnsi="Times New Roman" w:cs="Times New Roman"/>
          <w:color w:val="auto"/>
          <w:sz w:val="24"/>
        </w:rPr>
        <w:t xml:space="preserve"> </w:t>
      </w:r>
      <w:r w:rsidR="005045BA">
        <w:rPr>
          <w:rFonts w:ascii="Times New Roman" w:hAnsi="Times New Roman" w:cs="Times New Roman"/>
          <w:color w:val="auto"/>
          <w:sz w:val="24"/>
        </w:rPr>
        <w:fldChar w:fldCharType="begin">
          <w:fldData xml:space="preserve">PEVuZE5vdGU+PENpdGU+PEF1dGhvcj5QZW5nPC9BdXRob3I+PFllYXI+MjAxNDwvWWVhcj48UmVj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</w:fldData>
        </w:fldChar>
      </w:r>
      <w:r w:rsidR="005B2130">
        <w:rPr>
          <w:rFonts w:ascii="Times New Roman" w:hAnsi="Times New Roman" w:cs="Times New Roman"/>
          <w:color w:val="auto"/>
          <w:sz w:val="24"/>
        </w:rPr>
        <w:instrText xml:space="preserve"> ADDIN EN.CITE </w:instrText>
      </w:r>
      <w:r w:rsidR="005B2130">
        <w:rPr>
          <w:rFonts w:ascii="Times New Roman" w:hAnsi="Times New Roman" w:cs="Times New Roman"/>
          <w:color w:val="auto"/>
          <w:sz w:val="24"/>
        </w:rPr>
        <w:fldChar w:fldCharType="begin">
          <w:fldData xml:space="preserve">PEVuZE5vdGU+PENpdGU+PEF1dGhvcj5QZW5nPC9BdXRob3I+PFllYXI+MjAxNDwvWWVhcj48UmVj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</w:fldData>
        </w:fldChar>
      </w:r>
      <w:r w:rsidR="005B2130">
        <w:rPr>
          <w:rFonts w:ascii="Times New Roman" w:hAnsi="Times New Roman" w:cs="Times New Roman"/>
          <w:color w:val="auto"/>
          <w:sz w:val="24"/>
        </w:rPr>
        <w:instrText xml:space="preserve"> ADDIN EN.CITE.DATA </w:instrText>
      </w:r>
      <w:r w:rsidR="005B2130">
        <w:rPr>
          <w:rFonts w:ascii="Times New Roman" w:hAnsi="Times New Roman" w:cs="Times New Roman"/>
          <w:color w:val="auto"/>
          <w:sz w:val="24"/>
        </w:rPr>
      </w:r>
      <w:r w:rsidR="005B2130">
        <w:rPr>
          <w:rFonts w:ascii="Times New Roman" w:hAnsi="Times New Roman" w:cs="Times New Roman"/>
          <w:color w:val="auto"/>
          <w:sz w:val="24"/>
        </w:rPr>
        <w:fldChar w:fldCharType="end"/>
      </w:r>
      <w:r w:rsidR="005045BA">
        <w:rPr>
          <w:rFonts w:ascii="Times New Roman" w:hAnsi="Times New Roman" w:cs="Times New Roman"/>
          <w:color w:val="auto"/>
          <w:sz w:val="24"/>
        </w:rPr>
      </w:r>
      <w:r w:rsidR="005045BA">
        <w:rPr>
          <w:rFonts w:ascii="Times New Roman" w:hAnsi="Times New Roman" w:cs="Times New Roman"/>
          <w:color w:val="auto"/>
          <w:sz w:val="24"/>
        </w:rPr>
        <w:fldChar w:fldCharType="separate"/>
      </w:r>
      <w:r w:rsidR="005B2130">
        <w:rPr>
          <w:rFonts w:ascii="Times New Roman" w:hAnsi="Times New Roman" w:cs="Times New Roman"/>
          <w:noProof/>
          <w:color w:val="auto"/>
          <w:sz w:val="24"/>
        </w:rPr>
        <w:t>[15, 23, 25, 27]</w:t>
      </w:r>
      <w:r w:rsidR="005045BA">
        <w:rPr>
          <w:rFonts w:ascii="Times New Roman" w:hAnsi="Times New Roman" w:cs="Times New Roman"/>
          <w:color w:val="auto"/>
          <w:sz w:val="24"/>
        </w:rPr>
        <w:fldChar w:fldCharType="end"/>
      </w:r>
      <w:r w:rsidR="005045BA">
        <w:rPr>
          <w:rFonts w:ascii="Times New Roman" w:hAnsi="Times New Roman" w:cs="Times New Roman"/>
          <w:color w:val="auto"/>
          <w:sz w:val="24"/>
        </w:rPr>
        <w:t xml:space="preserve">. </w:t>
      </w:r>
      <w:r w:rsidR="001F4971">
        <w:rPr>
          <w:rFonts w:ascii="Times New Roman" w:hAnsi="Times New Roman" w:cs="Times New Roman"/>
          <w:color w:val="auto"/>
          <w:sz w:val="24"/>
        </w:rPr>
        <w:t>Indeed, gamma frequencies</w:t>
      </w:r>
      <w:r w:rsidR="005045BA">
        <w:rPr>
          <w:rFonts w:ascii="Times New Roman" w:hAnsi="Times New Roman" w:cs="Times New Roman"/>
          <w:color w:val="auto"/>
          <w:sz w:val="24"/>
        </w:rPr>
        <w:t xml:space="preserve"> </w:t>
      </w:r>
      <w:r w:rsidR="001F4971">
        <w:rPr>
          <w:rFonts w:ascii="Times New Roman" w:hAnsi="Times New Roman" w:cs="Times New Roman"/>
          <w:color w:val="auto"/>
          <w:sz w:val="24"/>
        </w:rPr>
        <w:t xml:space="preserve">are thought to be </w:t>
      </w:r>
      <w:r w:rsidR="00014D8E">
        <w:rPr>
          <w:rFonts w:ascii="Times New Roman" w:hAnsi="Times New Roman" w:cs="Times New Roman"/>
          <w:color w:val="auto"/>
          <w:sz w:val="24"/>
        </w:rPr>
        <w:t>independent of stimulus location</w:t>
      </w:r>
      <w:r w:rsidR="001F4971">
        <w:rPr>
          <w:rFonts w:ascii="Times New Roman" w:hAnsi="Times New Roman" w:cs="Times New Roman"/>
          <w:color w:val="auto"/>
          <w:sz w:val="24"/>
        </w:rPr>
        <w:t xml:space="preserve"> </w:t>
      </w:r>
      <w:r w:rsidR="001F4971">
        <w:rPr>
          <w:rFonts w:ascii="Times New Roman" w:hAnsi="Times New Roman" w:cs="Times New Roman"/>
          <w:color w:val="auto"/>
          <w:sz w:val="24"/>
        </w:rPr>
        <w:fldChar w:fldCharType="begin">
          <w:fldData xml:space="preserve">PEVuZE5vdGU+PENpdGU+PEF1dGhvcj5OaWNrZWw8L0F1dGhvcj48WWVhcj4yMDE3PC9ZZWFyPjxS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==
</w:fldData>
        </w:fldChar>
      </w:r>
      <w:r w:rsidR="005B2130">
        <w:rPr>
          <w:rFonts w:ascii="Times New Roman" w:hAnsi="Times New Roman" w:cs="Times New Roman"/>
          <w:color w:val="auto"/>
          <w:sz w:val="24"/>
        </w:rPr>
        <w:instrText xml:space="preserve"> ADDIN EN.CITE </w:instrText>
      </w:r>
      <w:r w:rsidR="005B2130">
        <w:rPr>
          <w:rFonts w:ascii="Times New Roman" w:hAnsi="Times New Roman" w:cs="Times New Roman"/>
          <w:color w:val="auto"/>
          <w:sz w:val="24"/>
        </w:rPr>
        <w:fldChar w:fldCharType="begin">
          <w:fldData xml:space="preserve">PEVuZE5vdGU+PENpdGU+PEF1dGhvcj5OaWNrZWw8L0F1dGhvcj48WWVhcj4yMDE3PC9ZZWFyPjxS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==
</w:fldData>
        </w:fldChar>
      </w:r>
      <w:r w:rsidR="005B2130">
        <w:rPr>
          <w:rFonts w:ascii="Times New Roman" w:hAnsi="Times New Roman" w:cs="Times New Roman"/>
          <w:color w:val="auto"/>
          <w:sz w:val="24"/>
        </w:rPr>
        <w:instrText xml:space="preserve"> ADDIN EN.CITE.DATA </w:instrText>
      </w:r>
      <w:r w:rsidR="005B2130">
        <w:rPr>
          <w:rFonts w:ascii="Times New Roman" w:hAnsi="Times New Roman" w:cs="Times New Roman"/>
          <w:color w:val="auto"/>
          <w:sz w:val="24"/>
        </w:rPr>
      </w:r>
      <w:r w:rsidR="005B2130">
        <w:rPr>
          <w:rFonts w:ascii="Times New Roman" w:hAnsi="Times New Roman" w:cs="Times New Roman"/>
          <w:color w:val="auto"/>
          <w:sz w:val="24"/>
        </w:rPr>
        <w:fldChar w:fldCharType="end"/>
      </w:r>
      <w:r w:rsidR="001F4971">
        <w:rPr>
          <w:rFonts w:ascii="Times New Roman" w:hAnsi="Times New Roman" w:cs="Times New Roman"/>
          <w:color w:val="auto"/>
          <w:sz w:val="24"/>
        </w:rPr>
      </w:r>
      <w:r w:rsidR="001F4971">
        <w:rPr>
          <w:rFonts w:ascii="Times New Roman" w:hAnsi="Times New Roman" w:cs="Times New Roman"/>
          <w:color w:val="auto"/>
          <w:sz w:val="24"/>
        </w:rPr>
        <w:fldChar w:fldCharType="separate"/>
      </w:r>
      <w:r w:rsidR="005B2130">
        <w:rPr>
          <w:rFonts w:ascii="Times New Roman" w:hAnsi="Times New Roman" w:cs="Times New Roman"/>
          <w:noProof/>
          <w:color w:val="auto"/>
          <w:sz w:val="24"/>
        </w:rPr>
        <w:t>[23]</w:t>
      </w:r>
      <w:r w:rsidR="001F4971">
        <w:rPr>
          <w:rFonts w:ascii="Times New Roman" w:hAnsi="Times New Roman" w:cs="Times New Roman"/>
          <w:color w:val="auto"/>
          <w:sz w:val="24"/>
        </w:rPr>
        <w:fldChar w:fldCharType="end"/>
      </w:r>
      <w:r w:rsidR="001F4971">
        <w:rPr>
          <w:rFonts w:ascii="Times New Roman" w:hAnsi="Times New Roman" w:cs="Times New Roman"/>
          <w:color w:val="auto"/>
          <w:sz w:val="24"/>
        </w:rPr>
        <w:t xml:space="preserve"> and robust towards cognitive modulation </w:t>
      </w:r>
      <w:r w:rsidR="001F4971">
        <w:rPr>
          <w:rFonts w:ascii="Times New Roman" w:hAnsi="Times New Roman" w:cs="Times New Roman"/>
          <w:color w:val="auto"/>
          <w:sz w:val="24"/>
        </w:rPr>
        <w:fldChar w:fldCharType="begin"/>
      </w:r>
      <w:r w:rsidR="005B2130">
        <w:rPr>
          <w:rFonts w:ascii="Times New Roman" w:hAnsi="Times New Roman" w:cs="Times New Roman"/>
          <w:color w:val="auto"/>
          <w:sz w:val="24"/>
        </w:rPr>
        <w:instrText xml:space="preserve"> ADDIN EN.CITE &lt;EndNote&gt;&lt;Cite&gt;&lt;Author&gt;Peng&lt;/Author&gt;&lt;Year&gt;2014&lt;/Year&gt;&lt;RecNum&gt;208&lt;/RecNum&gt;&lt;DisplayText&gt;[25]&lt;/DisplayText&gt;&lt;record&gt;&lt;rec-number&gt;208&lt;/rec-number&gt;&lt;foreign-keys&gt;&lt;key app="EN" db-id="2tfv2dt2jpap58efswsv2wrlp0xs25stzp9a" timestamp="1561647829"&gt;208&lt;/key&gt;&lt;/foreign-keys&gt;&lt;ref-type name="Journal Article"&gt;17&lt;/ref-type&gt;&lt;contributors&gt;&lt;authors&gt;&lt;author&gt;Peng, W.&lt;/author&gt;&lt;author&gt;Hu, L.&lt;/author&gt;&lt;author&gt;Zhang, Z.&lt;/author&gt;&lt;author&gt;Hu, Y.&lt;/author&gt;&lt;/authors&gt;&lt;/contributors&gt;&lt;auth-address&gt;Department of Orthopaedics and Traumatology, The University of Hong Kong, Pokfulam, Hong Kong.&amp;#xD;Key Laboratory of Cognition and Personality (Ministry of Education) and School of Psychology, Southwest University, Chongqing, China.&amp;#xD;Department of Electrical and Electronic Engineering, The University of Hong Kong, Pokfulam, Hong Kong.&lt;/auth-address&gt;&lt;titles&gt;&lt;title&gt;Changes of spontaneous oscillatory activity to tonic heat pain&lt;/title&gt;&lt;secondary-title&gt;PLoS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91052&lt;/pages&gt;&lt;volume&gt;9&lt;/volume&gt;&lt;number&gt;3&lt;/number&gt;&lt;edition&gt;2014/03/08&lt;/edition&gt;&lt;keywords&gt;&lt;keyword&gt;Adult&lt;/keyword&gt;&lt;keyword&gt;Behavior&lt;/keyword&gt;&lt;keyword&gt;Brain Waves/*physiology&lt;/keyword&gt;&lt;keyword&gt;Electroencephalography&lt;/keyword&gt;&lt;keyword&gt;Female&lt;/keyword&gt;&lt;keyword&gt;*Hot Temperature&lt;/keyword&gt;&lt;keyword&gt;Humans&lt;/keyword&gt;&lt;keyword&gt;Male&lt;/keyword&gt;&lt;keyword&gt;Pain/*physiopathology&lt;/keyword&gt;&lt;keyword&gt;Pain Perception&lt;/keyword&gt;&lt;keyword&gt;Physical Stimulation&lt;/keyword&gt;&lt;keyword&gt;Time Factors&lt;/keyword&gt;&lt;keyword&gt;Young Adult&lt;/keyword&gt;&lt;/keywords&gt;&lt;dates&gt;&lt;year&gt;2014&lt;/year&gt;&lt;/dates&gt;&lt;isbn&gt;1932-6203&lt;/isbn&gt;&lt;accession-num&gt;24603703&lt;/accession-num&gt;&lt;urls&gt;&lt;/urls&gt;&lt;custom2&gt;PMC3946288&lt;/custom2&gt;&lt;electronic-resource-num&gt;10.1371/journal.pone.0091052&lt;/electronic-resource-num&gt;&lt;remote-database-provider&gt;NLM&lt;/remote-database-provider&gt;&lt;language&gt;eng&lt;/language&gt;&lt;/record&gt;&lt;/Cite&gt;&lt;/EndNote&gt;</w:instrText>
      </w:r>
      <w:r w:rsidR="001F4971">
        <w:rPr>
          <w:rFonts w:ascii="Times New Roman" w:hAnsi="Times New Roman" w:cs="Times New Roman"/>
          <w:color w:val="auto"/>
          <w:sz w:val="24"/>
        </w:rPr>
        <w:fldChar w:fldCharType="separate"/>
      </w:r>
      <w:r w:rsidR="005B2130">
        <w:rPr>
          <w:rFonts w:ascii="Times New Roman" w:hAnsi="Times New Roman" w:cs="Times New Roman"/>
          <w:noProof/>
          <w:color w:val="auto"/>
          <w:sz w:val="24"/>
        </w:rPr>
        <w:t>[25]</w:t>
      </w:r>
      <w:r w:rsidR="001F4971">
        <w:rPr>
          <w:rFonts w:ascii="Times New Roman" w:hAnsi="Times New Roman" w:cs="Times New Roman"/>
          <w:color w:val="auto"/>
          <w:sz w:val="24"/>
        </w:rPr>
        <w:fldChar w:fldCharType="end"/>
      </w:r>
      <w:r w:rsidR="001F4971">
        <w:rPr>
          <w:rFonts w:ascii="Times New Roman" w:hAnsi="Times New Roman" w:cs="Times New Roman"/>
          <w:color w:val="auto"/>
          <w:sz w:val="24"/>
        </w:rPr>
        <w:t xml:space="preserve">. Consequently, </w:t>
      </w:r>
      <w:r w:rsidR="00AD7AA5">
        <w:rPr>
          <w:rFonts w:ascii="Times New Roman" w:hAnsi="Times New Roman" w:cs="Times New Roman"/>
          <w:color w:val="auto"/>
          <w:sz w:val="24"/>
        </w:rPr>
        <w:t>g</w:t>
      </w:r>
      <w:r w:rsidR="00663348">
        <w:rPr>
          <w:rFonts w:ascii="Times New Roman" w:hAnsi="Times New Roman" w:cs="Times New Roman"/>
          <w:color w:val="auto"/>
          <w:sz w:val="24"/>
        </w:rPr>
        <w:t xml:space="preserve">amma bands </w:t>
      </w:r>
      <w:r w:rsidR="00455E50">
        <w:rPr>
          <w:rFonts w:ascii="Times New Roman" w:hAnsi="Times New Roman" w:cs="Times New Roman"/>
          <w:color w:val="auto"/>
          <w:sz w:val="24"/>
        </w:rPr>
        <w:t>might rule</w:t>
      </w:r>
      <w:r w:rsidR="001F4971">
        <w:rPr>
          <w:rFonts w:ascii="Times New Roman" w:hAnsi="Times New Roman" w:cs="Times New Roman"/>
          <w:color w:val="auto"/>
          <w:sz w:val="24"/>
        </w:rPr>
        <w:t xml:space="preserve"> the cognitive-affective component of pain rather than sensory</w:t>
      </w:r>
      <w:r w:rsidR="00455E50">
        <w:rPr>
          <w:rFonts w:ascii="Times New Roman" w:hAnsi="Times New Roman" w:cs="Times New Roman"/>
          <w:color w:val="auto"/>
          <w:sz w:val="24"/>
        </w:rPr>
        <w:t>-discriminative on</w:t>
      </w:r>
      <w:r w:rsidR="00E3179F">
        <w:rPr>
          <w:rFonts w:ascii="Times New Roman" w:hAnsi="Times New Roman" w:cs="Times New Roman"/>
          <w:color w:val="auto"/>
          <w:sz w:val="24"/>
        </w:rPr>
        <w:t>e</w:t>
      </w:r>
      <w:r w:rsidR="00455E50">
        <w:rPr>
          <w:rFonts w:ascii="Times New Roman" w:hAnsi="Times New Roman" w:cs="Times New Roman"/>
          <w:color w:val="auto"/>
          <w:sz w:val="24"/>
        </w:rPr>
        <w:t>.</w:t>
      </w:r>
    </w:p>
    <w:p w14:paraId="51784F51" w14:textId="6A1B529F" w:rsidR="008D29AE" w:rsidRDefault="00652116" w:rsidP="00554763">
      <w:pPr>
        <w:spacing w:line="480" w:lineRule="auto"/>
        <w:ind w:right="-7" w:firstLine="720"/>
        <w:jc w:val="both"/>
        <w:rPr>
          <w:rFonts w:ascii="Times New Roman" w:hAnsi="Times New Roman" w:cs="Times New Roman"/>
          <w:color w:val="auto"/>
          <w:sz w:val="24"/>
        </w:rPr>
      </w:pPr>
      <w:commentRangeStart w:id="19"/>
      <w:commentRangeStart w:id="20"/>
      <w:r>
        <w:rPr>
          <w:rFonts w:ascii="Times New Roman" w:hAnsi="Times New Roman" w:cs="Times New Roman"/>
          <w:color w:val="auto"/>
          <w:sz w:val="24"/>
        </w:rPr>
        <w:t xml:space="preserve">Similarly, increased theta power (3-7 Hz) </w:t>
      </w:r>
      <w:commentRangeEnd w:id="19"/>
      <w:r>
        <w:rPr>
          <w:rStyle w:val="CommentReference"/>
        </w:rPr>
        <w:commentReference w:id="19"/>
      </w:r>
      <w:commentRangeEnd w:id="20"/>
      <w:r>
        <w:rPr>
          <w:rStyle w:val="CommentReference"/>
        </w:rPr>
        <w:commentReference w:id="20"/>
      </w:r>
      <w:r w:rsidR="00002415">
        <w:rPr>
          <w:rFonts w:ascii="Times New Roman" w:hAnsi="Times New Roman" w:cs="Times New Roman"/>
          <w:color w:val="auto"/>
          <w:sz w:val="24"/>
        </w:rPr>
        <w:t>in medial prefrontal cort</w:t>
      </w:r>
      <w:r w:rsidR="007F4810">
        <w:rPr>
          <w:rFonts w:ascii="Times New Roman" w:hAnsi="Times New Roman" w:cs="Times New Roman"/>
          <w:color w:val="auto"/>
          <w:sz w:val="24"/>
        </w:rPr>
        <w:t>ices</w:t>
      </w:r>
      <w:r w:rsidR="00002415">
        <w:rPr>
          <w:rFonts w:ascii="Times New Roman" w:hAnsi="Times New Roman" w:cs="Times New Roman"/>
          <w:color w:val="auto"/>
          <w:sz w:val="24"/>
        </w:rPr>
        <w:t xml:space="preserve"> (mPFC) </w:t>
      </w:r>
      <w:r w:rsidR="00554763">
        <w:rPr>
          <w:rFonts w:ascii="Times New Roman" w:hAnsi="Times New Roman" w:cs="Times New Roman"/>
          <w:color w:val="auto"/>
          <w:sz w:val="24"/>
        </w:rPr>
        <w:t xml:space="preserve">and central regions </w:t>
      </w:r>
      <w:r w:rsidR="00002415">
        <w:rPr>
          <w:rFonts w:ascii="Times New Roman" w:hAnsi="Times New Roman" w:cs="Times New Roman"/>
          <w:color w:val="auto"/>
          <w:sz w:val="24"/>
        </w:rPr>
        <w:t xml:space="preserve">was associated with increased pain perception </w:t>
      </w:r>
      <w:r w:rsidR="00002415">
        <w:rPr>
          <w:rFonts w:ascii="Times New Roman" w:hAnsi="Times New Roman" w:cs="Times New Roman"/>
          <w:color w:val="auto"/>
          <w:sz w:val="24"/>
        </w:rPr>
        <w:fldChar w:fldCharType="begin">
          <w:fldData xml:space="preserve">PEVuZE5vdGU+PENpdGU+PEF1dGhvcj5NaXNyYTwvQXV0aG9yPjxZZWFyPjIwMTc8L1llYXI+PFJl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</w:fldData>
        </w:fldChar>
      </w:r>
      <w:r w:rsidR="00434214">
        <w:rPr>
          <w:rFonts w:ascii="Times New Roman" w:hAnsi="Times New Roman" w:cs="Times New Roman"/>
          <w:color w:val="auto"/>
          <w:sz w:val="24"/>
        </w:rPr>
        <w:instrText xml:space="preserve"> ADDIN EN.CITE </w:instrText>
      </w:r>
      <w:r w:rsidR="00434214">
        <w:rPr>
          <w:rFonts w:ascii="Times New Roman" w:hAnsi="Times New Roman" w:cs="Times New Roman"/>
          <w:color w:val="auto"/>
          <w:sz w:val="24"/>
        </w:rPr>
        <w:fldChar w:fldCharType="begin">
          <w:fldData xml:space="preserve">PEVuZE5vdGU+PENpdGU+PEF1dGhvcj5NaXNyYTwvQXV0aG9yPjxZZWFyPjIwMTc8L1llYXI+PFJl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</w:fldData>
        </w:fldChar>
      </w:r>
      <w:r w:rsidR="00434214">
        <w:rPr>
          <w:rFonts w:ascii="Times New Roman" w:hAnsi="Times New Roman" w:cs="Times New Roman"/>
          <w:color w:val="auto"/>
          <w:sz w:val="24"/>
        </w:rPr>
        <w:instrText xml:space="preserve"> ADDIN EN.CITE.DATA </w:instrText>
      </w:r>
      <w:r w:rsidR="00434214">
        <w:rPr>
          <w:rFonts w:ascii="Times New Roman" w:hAnsi="Times New Roman" w:cs="Times New Roman"/>
          <w:color w:val="auto"/>
          <w:sz w:val="24"/>
        </w:rPr>
      </w:r>
      <w:r w:rsidR="00434214">
        <w:rPr>
          <w:rFonts w:ascii="Times New Roman" w:hAnsi="Times New Roman" w:cs="Times New Roman"/>
          <w:color w:val="auto"/>
          <w:sz w:val="24"/>
        </w:rPr>
        <w:fldChar w:fldCharType="end"/>
      </w:r>
      <w:r w:rsidR="00002415">
        <w:rPr>
          <w:rFonts w:ascii="Times New Roman" w:hAnsi="Times New Roman" w:cs="Times New Roman"/>
          <w:color w:val="auto"/>
          <w:sz w:val="24"/>
        </w:rPr>
      </w:r>
      <w:r w:rsidR="00002415">
        <w:rPr>
          <w:rFonts w:ascii="Times New Roman" w:hAnsi="Times New Roman" w:cs="Times New Roman"/>
          <w:color w:val="auto"/>
          <w:sz w:val="24"/>
        </w:rPr>
        <w:fldChar w:fldCharType="separate"/>
      </w:r>
      <w:r w:rsidR="00434214">
        <w:rPr>
          <w:rFonts w:ascii="Times New Roman" w:hAnsi="Times New Roman" w:cs="Times New Roman"/>
          <w:noProof/>
          <w:color w:val="auto"/>
          <w:sz w:val="24"/>
        </w:rPr>
        <w:t>[11, 15]</w:t>
      </w:r>
      <w:r w:rsidR="00002415">
        <w:rPr>
          <w:rFonts w:ascii="Times New Roman" w:hAnsi="Times New Roman" w:cs="Times New Roman"/>
          <w:color w:val="auto"/>
          <w:sz w:val="24"/>
        </w:rPr>
        <w:fldChar w:fldCharType="end"/>
      </w:r>
      <w:r w:rsidR="00027AC9">
        <w:rPr>
          <w:rFonts w:ascii="Times New Roman" w:hAnsi="Times New Roman" w:cs="Times New Roman"/>
          <w:color w:val="auto"/>
          <w:sz w:val="24"/>
        </w:rPr>
        <w:t xml:space="preserve">. </w:t>
      </w:r>
      <w:r w:rsidR="007F26BA">
        <w:rPr>
          <w:rFonts w:ascii="Times New Roman" w:hAnsi="Times New Roman" w:cs="Times New Roman"/>
          <w:color w:val="auto"/>
          <w:sz w:val="24"/>
        </w:rPr>
        <w:t>Interestingly</w:t>
      </w:r>
      <w:r w:rsidR="00027AC9">
        <w:rPr>
          <w:rFonts w:ascii="Times New Roman" w:hAnsi="Times New Roman" w:cs="Times New Roman"/>
          <w:color w:val="auto"/>
          <w:sz w:val="24"/>
        </w:rPr>
        <w:t xml:space="preserve">, </w:t>
      </w:r>
      <w:r w:rsidR="0099320D">
        <w:rPr>
          <w:rFonts w:ascii="Times New Roman" w:hAnsi="Times New Roman" w:cs="Times New Roman"/>
          <w:color w:val="auto"/>
          <w:sz w:val="24"/>
        </w:rPr>
        <w:t xml:space="preserve">less localized </w:t>
      </w:r>
      <w:r w:rsidR="00027AC9">
        <w:rPr>
          <w:rFonts w:ascii="Times New Roman" w:hAnsi="Times New Roman" w:cs="Times New Roman"/>
          <w:color w:val="auto"/>
          <w:sz w:val="24"/>
        </w:rPr>
        <w:t>decrease</w:t>
      </w:r>
      <w:r w:rsidR="000052EF">
        <w:rPr>
          <w:rFonts w:ascii="Times New Roman" w:hAnsi="Times New Roman" w:cs="Times New Roman"/>
          <w:color w:val="auto"/>
          <w:sz w:val="24"/>
        </w:rPr>
        <w:t xml:space="preserve"> in</w:t>
      </w:r>
      <w:r w:rsidR="00027AC9">
        <w:rPr>
          <w:rFonts w:ascii="Times New Roman" w:hAnsi="Times New Roman" w:cs="Times New Roman"/>
          <w:color w:val="auto"/>
          <w:sz w:val="24"/>
        </w:rPr>
        <w:t xml:space="preserve"> </w:t>
      </w:r>
      <w:r w:rsidR="007F26BA">
        <w:rPr>
          <w:rFonts w:ascii="Times New Roman" w:hAnsi="Times New Roman" w:cs="Times New Roman"/>
          <w:color w:val="auto"/>
          <w:sz w:val="24"/>
        </w:rPr>
        <w:t>theta power</w:t>
      </w:r>
      <w:r w:rsidR="00027AC9">
        <w:rPr>
          <w:rFonts w:ascii="Times New Roman" w:hAnsi="Times New Roman" w:cs="Times New Roman"/>
          <w:color w:val="auto"/>
          <w:sz w:val="24"/>
        </w:rPr>
        <w:t xml:space="preserve"> has </w:t>
      </w:r>
      <w:r w:rsidR="007F26BA">
        <w:rPr>
          <w:rFonts w:ascii="Times New Roman" w:hAnsi="Times New Roman" w:cs="Times New Roman"/>
          <w:color w:val="auto"/>
          <w:sz w:val="24"/>
        </w:rPr>
        <w:t xml:space="preserve">also </w:t>
      </w:r>
      <w:r w:rsidR="00027AC9">
        <w:rPr>
          <w:rFonts w:ascii="Times New Roman" w:hAnsi="Times New Roman" w:cs="Times New Roman"/>
          <w:color w:val="auto"/>
          <w:sz w:val="24"/>
        </w:rPr>
        <w:t xml:space="preserve">been associated with increased pain perception </w:t>
      </w:r>
      <w:r w:rsidR="00027AC9">
        <w:rPr>
          <w:rFonts w:ascii="Times New Roman" w:hAnsi="Times New Roman" w:cs="Times New Roman"/>
          <w:color w:val="auto"/>
          <w:sz w:val="24"/>
        </w:rPr>
        <w:lastRenderedPageBreak/>
        <w:fldChar w:fldCharType="begin">
          <w:fldData xml:space="preserve">PEVuZE5vdGU+PENpdGU+PEF1dGhvcj5CdW5rPC9BdXRob3I+PFllYXI+MjAxODwvWWVhcj48UmVj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</w:fldData>
        </w:fldChar>
      </w:r>
      <w:r w:rsidR="005B2130">
        <w:rPr>
          <w:rFonts w:ascii="Times New Roman" w:hAnsi="Times New Roman" w:cs="Times New Roman"/>
          <w:color w:val="auto"/>
          <w:sz w:val="24"/>
        </w:rPr>
        <w:instrText xml:space="preserve"> ADDIN EN.CITE </w:instrText>
      </w:r>
      <w:r w:rsidR="005B2130">
        <w:rPr>
          <w:rFonts w:ascii="Times New Roman" w:hAnsi="Times New Roman" w:cs="Times New Roman"/>
          <w:color w:val="auto"/>
          <w:sz w:val="24"/>
        </w:rPr>
        <w:fldChar w:fldCharType="begin">
          <w:fldData xml:space="preserve">PEVuZE5vdGU+PENpdGU+PEF1dGhvcj5CdW5rPC9BdXRob3I+PFllYXI+MjAxODwvWWVhcj48UmVj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</w:fldData>
        </w:fldChar>
      </w:r>
      <w:r w:rsidR="005B2130">
        <w:rPr>
          <w:rFonts w:ascii="Times New Roman" w:hAnsi="Times New Roman" w:cs="Times New Roman"/>
          <w:color w:val="auto"/>
          <w:sz w:val="24"/>
        </w:rPr>
        <w:instrText xml:space="preserve"> ADDIN EN.CITE.DATA </w:instrText>
      </w:r>
      <w:r w:rsidR="005B2130">
        <w:rPr>
          <w:rFonts w:ascii="Times New Roman" w:hAnsi="Times New Roman" w:cs="Times New Roman"/>
          <w:color w:val="auto"/>
          <w:sz w:val="24"/>
        </w:rPr>
      </w:r>
      <w:r w:rsidR="005B2130">
        <w:rPr>
          <w:rFonts w:ascii="Times New Roman" w:hAnsi="Times New Roman" w:cs="Times New Roman"/>
          <w:color w:val="auto"/>
          <w:sz w:val="24"/>
        </w:rPr>
        <w:fldChar w:fldCharType="end"/>
      </w:r>
      <w:r w:rsidR="00027AC9">
        <w:rPr>
          <w:rFonts w:ascii="Times New Roman" w:hAnsi="Times New Roman" w:cs="Times New Roman"/>
          <w:color w:val="auto"/>
          <w:sz w:val="24"/>
        </w:rPr>
      </w:r>
      <w:r w:rsidR="00027AC9">
        <w:rPr>
          <w:rFonts w:ascii="Times New Roman" w:hAnsi="Times New Roman" w:cs="Times New Roman"/>
          <w:color w:val="auto"/>
          <w:sz w:val="24"/>
        </w:rPr>
        <w:fldChar w:fldCharType="separate"/>
      </w:r>
      <w:r w:rsidR="005B2130">
        <w:rPr>
          <w:rFonts w:ascii="Times New Roman" w:hAnsi="Times New Roman" w:cs="Times New Roman"/>
          <w:noProof/>
          <w:color w:val="auto"/>
          <w:sz w:val="24"/>
        </w:rPr>
        <w:t>[22, 24]</w:t>
      </w:r>
      <w:r w:rsidR="00027AC9">
        <w:rPr>
          <w:rFonts w:ascii="Times New Roman" w:hAnsi="Times New Roman" w:cs="Times New Roman"/>
          <w:color w:val="auto"/>
          <w:sz w:val="24"/>
        </w:rPr>
        <w:fldChar w:fldCharType="end"/>
      </w:r>
      <w:r w:rsidR="00027AC9">
        <w:rPr>
          <w:rFonts w:ascii="Times New Roman" w:hAnsi="Times New Roman" w:cs="Times New Roman"/>
          <w:color w:val="auto"/>
          <w:sz w:val="24"/>
        </w:rPr>
        <w:t xml:space="preserve">. </w:t>
      </w:r>
      <w:r w:rsidR="00554763">
        <w:rPr>
          <w:rFonts w:ascii="Times New Roman" w:hAnsi="Times New Roman" w:cs="Times New Roman"/>
          <w:color w:val="auto"/>
          <w:sz w:val="24"/>
        </w:rPr>
        <w:t xml:space="preserve">A plausible hypothesis would be that theta rhythms </w:t>
      </w:r>
      <w:r w:rsidR="00D37EA2">
        <w:rPr>
          <w:rFonts w:ascii="Times New Roman" w:hAnsi="Times New Roman" w:cs="Times New Roman"/>
          <w:color w:val="auto"/>
          <w:sz w:val="24"/>
        </w:rPr>
        <w:t xml:space="preserve">help carry </w:t>
      </w:r>
      <w:r w:rsidR="00554763">
        <w:rPr>
          <w:rFonts w:ascii="Times New Roman" w:hAnsi="Times New Roman" w:cs="Times New Roman"/>
          <w:color w:val="auto"/>
          <w:sz w:val="24"/>
        </w:rPr>
        <w:t>the sensory information</w:t>
      </w:r>
      <w:r w:rsidR="007F26BA">
        <w:rPr>
          <w:rFonts w:ascii="Times New Roman" w:hAnsi="Times New Roman" w:cs="Times New Roman"/>
          <w:color w:val="auto"/>
          <w:sz w:val="24"/>
        </w:rPr>
        <w:t xml:space="preserve"> from the Rolandic region</w:t>
      </w:r>
      <w:r w:rsidR="00554763">
        <w:rPr>
          <w:rFonts w:ascii="Times New Roman" w:hAnsi="Times New Roman" w:cs="Times New Roman"/>
          <w:color w:val="auto"/>
          <w:sz w:val="24"/>
        </w:rPr>
        <w:t xml:space="preserve"> to the </w:t>
      </w:r>
      <w:r w:rsidR="003745B9">
        <w:rPr>
          <w:rFonts w:ascii="Times New Roman" w:hAnsi="Times New Roman" w:cs="Times New Roman"/>
          <w:color w:val="auto"/>
          <w:sz w:val="24"/>
        </w:rPr>
        <w:t>anterior cingulate cortex (</w:t>
      </w:r>
      <w:r w:rsidR="00554763">
        <w:rPr>
          <w:rFonts w:ascii="Times New Roman" w:hAnsi="Times New Roman" w:cs="Times New Roman"/>
          <w:color w:val="auto"/>
          <w:sz w:val="24"/>
        </w:rPr>
        <w:t>ACC</w:t>
      </w:r>
      <w:r w:rsidR="003745B9">
        <w:rPr>
          <w:rFonts w:ascii="Times New Roman" w:hAnsi="Times New Roman" w:cs="Times New Roman"/>
          <w:color w:val="auto"/>
          <w:sz w:val="24"/>
        </w:rPr>
        <w:t>)</w:t>
      </w:r>
      <w:r w:rsidR="00554763">
        <w:rPr>
          <w:rFonts w:ascii="Times New Roman" w:hAnsi="Times New Roman" w:cs="Times New Roman"/>
          <w:color w:val="auto"/>
          <w:sz w:val="24"/>
        </w:rPr>
        <w:t xml:space="preserve"> and insula</w:t>
      </w:r>
      <w:r w:rsidR="0078392B">
        <w:rPr>
          <w:rFonts w:ascii="Times New Roman" w:hAnsi="Times New Roman" w:cs="Times New Roman"/>
          <w:color w:val="auto"/>
          <w:sz w:val="24"/>
        </w:rPr>
        <w:t xml:space="preserve"> </w:t>
      </w:r>
      <w:r w:rsidR="0078392B">
        <w:rPr>
          <w:rFonts w:ascii="Times New Roman" w:hAnsi="Times New Roman" w:cs="Times New Roman"/>
          <w:color w:val="auto"/>
          <w:sz w:val="24"/>
        </w:rPr>
        <w:fldChar w:fldCharType="begin">
          <w:fldData xml:space="preserve">PEVuZE5vdGU+PENpdGU+PEF1dGhvcj5IdWlzaGkgWmhhbmc8L0F1dGhvcj48WWVhcj4yMDE2PC9Z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=
</w:fldData>
        </w:fldChar>
      </w:r>
      <w:r w:rsidR="005B2130">
        <w:rPr>
          <w:rFonts w:ascii="Times New Roman" w:hAnsi="Times New Roman" w:cs="Times New Roman"/>
          <w:color w:val="auto"/>
          <w:sz w:val="24"/>
        </w:rPr>
        <w:instrText xml:space="preserve"> ADDIN EN.CITE </w:instrText>
      </w:r>
      <w:r w:rsidR="005B2130">
        <w:rPr>
          <w:rFonts w:ascii="Times New Roman" w:hAnsi="Times New Roman" w:cs="Times New Roman"/>
          <w:color w:val="auto"/>
          <w:sz w:val="24"/>
        </w:rPr>
        <w:fldChar w:fldCharType="begin">
          <w:fldData xml:space="preserve">PEVuZE5vdGU+PENpdGU+PEF1dGhvcj5IdWlzaGkgWmhhbmc8L0F1dGhvcj48WWVhcj4yMDE2PC9Z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=
</w:fldData>
        </w:fldChar>
      </w:r>
      <w:r w:rsidR="005B2130">
        <w:rPr>
          <w:rFonts w:ascii="Times New Roman" w:hAnsi="Times New Roman" w:cs="Times New Roman"/>
          <w:color w:val="auto"/>
          <w:sz w:val="24"/>
        </w:rPr>
        <w:instrText xml:space="preserve"> ADDIN EN.CITE.DATA </w:instrText>
      </w:r>
      <w:r w:rsidR="005B2130">
        <w:rPr>
          <w:rFonts w:ascii="Times New Roman" w:hAnsi="Times New Roman" w:cs="Times New Roman"/>
          <w:color w:val="auto"/>
          <w:sz w:val="24"/>
        </w:rPr>
      </w:r>
      <w:r w:rsidR="005B2130">
        <w:rPr>
          <w:rFonts w:ascii="Times New Roman" w:hAnsi="Times New Roman" w:cs="Times New Roman"/>
          <w:color w:val="auto"/>
          <w:sz w:val="24"/>
        </w:rPr>
        <w:fldChar w:fldCharType="end"/>
      </w:r>
      <w:r w:rsidR="0078392B">
        <w:rPr>
          <w:rFonts w:ascii="Times New Roman" w:hAnsi="Times New Roman" w:cs="Times New Roman"/>
          <w:color w:val="auto"/>
          <w:sz w:val="24"/>
        </w:rPr>
      </w:r>
      <w:r w:rsidR="0078392B">
        <w:rPr>
          <w:rFonts w:ascii="Times New Roman" w:hAnsi="Times New Roman" w:cs="Times New Roman"/>
          <w:color w:val="auto"/>
          <w:sz w:val="24"/>
        </w:rPr>
        <w:fldChar w:fldCharType="separate"/>
      </w:r>
      <w:r w:rsidR="005B2130">
        <w:rPr>
          <w:rFonts w:ascii="Times New Roman" w:hAnsi="Times New Roman" w:cs="Times New Roman"/>
          <w:noProof/>
          <w:color w:val="auto"/>
          <w:sz w:val="24"/>
        </w:rPr>
        <w:t>[24]</w:t>
      </w:r>
      <w:r w:rsidR="0078392B">
        <w:rPr>
          <w:rFonts w:ascii="Times New Roman" w:hAnsi="Times New Roman" w:cs="Times New Roman"/>
          <w:color w:val="auto"/>
          <w:sz w:val="24"/>
        </w:rPr>
        <w:fldChar w:fldCharType="end"/>
      </w:r>
      <w:r w:rsidR="00554763">
        <w:rPr>
          <w:rFonts w:ascii="Times New Roman" w:hAnsi="Times New Roman" w:cs="Times New Roman"/>
          <w:color w:val="auto"/>
          <w:sz w:val="24"/>
        </w:rPr>
        <w:t xml:space="preserve">, explaining why they </w:t>
      </w:r>
      <w:r w:rsidR="000052EF">
        <w:rPr>
          <w:rFonts w:ascii="Times New Roman" w:hAnsi="Times New Roman" w:cs="Times New Roman"/>
          <w:color w:val="auto"/>
          <w:sz w:val="24"/>
        </w:rPr>
        <w:t>have been</w:t>
      </w:r>
      <w:r w:rsidR="00554763">
        <w:rPr>
          <w:rFonts w:ascii="Times New Roman" w:hAnsi="Times New Roman" w:cs="Times New Roman"/>
          <w:color w:val="auto"/>
          <w:sz w:val="24"/>
        </w:rPr>
        <w:t xml:space="preserve"> observed</w:t>
      </w:r>
      <w:r w:rsidR="00EA4E2E">
        <w:rPr>
          <w:rFonts w:ascii="Times New Roman" w:hAnsi="Times New Roman" w:cs="Times New Roman"/>
          <w:color w:val="auto"/>
          <w:sz w:val="24"/>
        </w:rPr>
        <w:t xml:space="preserve"> </w:t>
      </w:r>
      <w:r w:rsidR="006F7A9C">
        <w:rPr>
          <w:rFonts w:ascii="Times New Roman" w:hAnsi="Times New Roman" w:cs="Times New Roman"/>
          <w:color w:val="auto"/>
          <w:sz w:val="24"/>
        </w:rPr>
        <w:t>rostrally and caudally around the</w:t>
      </w:r>
      <w:r w:rsidR="0099320D">
        <w:rPr>
          <w:rFonts w:ascii="Times New Roman" w:hAnsi="Times New Roman" w:cs="Times New Roman"/>
          <w:color w:val="auto"/>
          <w:sz w:val="24"/>
        </w:rPr>
        <w:t xml:space="preserve"> longitudinal fissure </w:t>
      </w:r>
      <w:r w:rsidR="00554763">
        <w:rPr>
          <w:rFonts w:ascii="Times New Roman" w:hAnsi="Times New Roman" w:cs="Times New Roman"/>
          <w:color w:val="auto"/>
          <w:sz w:val="24"/>
        </w:rPr>
        <w:fldChar w:fldCharType="begin"/>
      </w:r>
      <w:r w:rsidR="005B2130">
        <w:rPr>
          <w:rFonts w:ascii="Times New Roman" w:hAnsi="Times New Roman" w:cs="Times New Roman"/>
          <w:color w:val="auto"/>
          <w:sz w:val="24"/>
        </w:rPr>
        <w:instrText xml:space="preserve"> ADDIN EN.CITE &lt;EndNote&gt;&lt;Cite&gt;&lt;Author&gt;Bunk&lt;/Author&gt;&lt;Year&gt;2018&lt;/Year&gt;&lt;RecNum&gt;5&lt;/RecNum&gt;&lt;DisplayText&gt;[22]&lt;/DisplayText&gt;&lt;record&gt;&lt;rec-number&gt;5&lt;/rec-number&gt;&lt;foreign-keys&gt;&lt;key app="EN" db-id="2tfv2dt2jpap58efswsv2wrlp0xs25stzp9a" timestamp="1549247489"&gt;5&lt;/key&gt;&lt;/foreign-keys&gt;&lt;ref-type name="Journal Article"&gt;17&lt;/ref-type&gt;&lt;contributors&gt;&lt;authors&gt;&lt;author&gt;Bunk, S. F.&lt;/author&gt;&lt;author&gt;Lautenbacher, S.&lt;/author&gt;&lt;author&gt;Russeler, J.&lt;/author&gt;&lt;author&gt;Muller, K.&lt;/author&gt;&lt;author&gt;Schultz, J.&lt;/author&gt;&lt;author&gt;Kunz, M.&lt;/author&gt;&lt;/authors&gt;&lt;/contributors&gt;&lt;auth-address&gt;a Department of General Practice and Elderly Care Medicine , University Medical Center Groningen, University of Groningen , Groningen , The Netherlands.&amp;#xD;b Department of Physiological Psychology , Otto-Friedrich University , Bamberg , Germany.&amp;#xD;c Department of Experimental Psychology, Cognition and Emotion Unit , Otto-Friedrich-University Bamberg , Germany.&lt;/auth-address&gt;&lt;titles&gt;&lt;title&gt;Does EEG activity during painful stimulation mirror more closely the noxious stimulus intensity or the subjective pain sensation?&lt;/title&gt;&lt;secondary-title&gt;Somatosens Mot Res&lt;/secondary-title&gt;&lt;alt-title&gt;Somatosensory &amp;amp; motor research&lt;/alt-title&gt;&lt;/titles&gt;&lt;periodical&gt;&lt;full-title&gt;Somatosens Mot Res&lt;/full-title&gt;&lt;abbr-1&gt;Somatosensory &amp;amp; motor research&lt;/abbr-1&gt;&lt;/periodical&gt;&lt;alt-periodical&gt;&lt;full-title&gt;Somatosens Mot Res&lt;/full-title&gt;&lt;abbr-1&gt;Somatosensory &amp;amp; motor research&lt;/abbr-1&gt;&lt;/alt-periodical&gt;&lt;pages&gt;1-7&lt;/pages&gt;&lt;edition&gt;2018/11/22&lt;/edition&gt;&lt;keywords&gt;&lt;keyword&gt;Eeg&lt;/keyword&gt;&lt;keyword&gt;Experimental pain&lt;/keyword&gt;&lt;keyword&gt;tonic pain&lt;/keyword&gt;&lt;/keywords&gt;&lt;dates&gt;&lt;year&gt;2018&lt;/year&gt;&lt;pub-dates&gt;&lt;date&gt;Nov 21&lt;/date&gt;&lt;/pub-dates&gt;&lt;/dates&gt;&lt;isbn&gt;0899-0220&lt;/isbn&gt;&lt;accession-num&gt;30461318&lt;/accession-num&gt;&lt;urls&gt;&lt;/urls&gt;&lt;electronic-resource-num&gt;10.1080/08990220.2018.1521790&lt;/electronic-resource-num&gt;&lt;remote-database-provider&gt;NLM&lt;/remote-database-provider&gt;&lt;language&gt;eng&lt;/language&gt;&lt;/record&gt;&lt;/Cite&gt;&lt;/EndNote&gt;</w:instrText>
      </w:r>
      <w:r w:rsidR="00554763">
        <w:rPr>
          <w:rFonts w:ascii="Times New Roman" w:hAnsi="Times New Roman" w:cs="Times New Roman"/>
          <w:color w:val="auto"/>
          <w:sz w:val="24"/>
        </w:rPr>
        <w:fldChar w:fldCharType="separate"/>
      </w:r>
      <w:r w:rsidR="005B2130">
        <w:rPr>
          <w:rFonts w:ascii="Times New Roman" w:hAnsi="Times New Roman" w:cs="Times New Roman"/>
          <w:noProof/>
          <w:color w:val="auto"/>
          <w:sz w:val="24"/>
        </w:rPr>
        <w:t>[22]</w:t>
      </w:r>
      <w:r w:rsidR="00554763">
        <w:rPr>
          <w:rFonts w:ascii="Times New Roman" w:hAnsi="Times New Roman" w:cs="Times New Roman"/>
          <w:color w:val="auto"/>
          <w:sz w:val="24"/>
        </w:rPr>
        <w:fldChar w:fldCharType="end"/>
      </w:r>
      <w:r w:rsidR="00554763">
        <w:rPr>
          <w:rFonts w:ascii="Times New Roman" w:hAnsi="Times New Roman" w:cs="Times New Roman"/>
          <w:color w:val="auto"/>
          <w:sz w:val="24"/>
        </w:rPr>
        <w:t xml:space="preserve">. </w:t>
      </w:r>
      <w:r w:rsidR="00727670">
        <w:rPr>
          <w:rFonts w:ascii="Times New Roman" w:hAnsi="Times New Roman" w:cs="Times New Roman"/>
          <w:color w:val="auto"/>
          <w:sz w:val="24"/>
        </w:rPr>
        <w:t xml:space="preserve">Consistently, intracranial coherence analysis has demonstrated that phase locking partially contributes to </w:t>
      </w:r>
      <w:r w:rsidR="00EB5480">
        <w:rPr>
          <w:rFonts w:ascii="Times New Roman" w:hAnsi="Times New Roman" w:cs="Times New Roman"/>
          <w:color w:val="auto"/>
          <w:sz w:val="24"/>
        </w:rPr>
        <w:t>increased</w:t>
      </w:r>
      <w:r w:rsidR="00727670">
        <w:rPr>
          <w:rFonts w:ascii="Times New Roman" w:hAnsi="Times New Roman" w:cs="Times New Roman"/>
          <w:color w:val="auto"/>
          <w:sz w:val="24"/>
        </w:rPr>
        <w:t xml:space="preserve"> theta power observed in medial prefrontal areas</w:t>
      </w:r>
      <w:r w:rsidR="00C3011A">
        <w:rPr>
          <w:rFonts w:ascii="Times New Roman" w:hAnsi="Times New Roman" w:cs="Times New Roman"/>
          <w:color w:val="auto"/>
          <w:sz w:val="24"/>
        </w:rPr>
        <w:t xml:space="preserve"> including cingulate and caudate regions</w:t>
      </w:r>
      <w:r w:rsidR="00727670">
        <w:rPr>
          <w:rFonts w:ascii="Times New Roman" w:hAnsi="Times New Roman" w:cs="Times New Roman"/>
          <w:color w:val="auto"/>
          <w:sz w:val="24"/>
        </w:rPr>
        <w:t xml:space="preserve"> </w:t>
      </w:r>
      <w:r w:rsidR="00727670">
        <w:rPr>
          <w:rFonts w:ascii="Times New Roman" w:hAnsi="Times New Roman" w:cs="Times New Roman"/>
          <w:color w:val="auto"/>
          <w:sz w:val="24"/>
        </w:rPr>
        <w:fldChar w:fldCharType="begin">
          <w:fldData xml:space="preserve">PEVuZE5vdGU+PENpdGU+PEF1dGhvcj5NaXNyYTwvQXV0aG9yPjxZZWFyPjIwMTc8L1llYXI+PFJl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==
</w:fldData>
        </w:fldChar>
      </w:r>
      <w:r w:rsidR="00434214">
        <w:rPr>
          <w:rFonts w:ascii="Times New Roman" w:hAnsi="Times New Roman" w:cs="Times New Roman"/>
          <w:color w:val="auto"/>
          <w:sz w:val="24"/>
        </w:rPr>
        <w:instrText xml:space="preserve"> ADDIN EN.CITE </w:instrText>
      </w:r>
      <w:r w:rsidR="00434214">
        <w:rPr>
          <w:rFonts w:ascii="Times New Roman" w:hAnsi="Times New Roman" w:cs="Times New Roman"/>
          <w:color w:val="auto"/>
          <w:sz w:val="24"/>
        </w:rPr>
        <w:fldChar w:fldCharType="begin">
          <w:fldData xml:space="preserve">PEVuZE5vdGU+PENpdGU+PEF1dGhvcj5NaXNyYTwvQXV0aG9yPjxZZWFyPjIwMTc8L1llYXI+PFJl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==
</w:fldData>
        </w:fldChar>
      </w:r>
      <w:r w:rsidR="00434214">
        <w:rPr>
          <w:rFonts w:ascii="Times New Roman" w:hAnsi="Times New Roman" w:cs="Times New Roman"/>
          <w:color w:val="auto"/>
          <w:sz w:val="24"/>
        </w:rPr>
        <w:instrText xml:space="preserve"> ADDIN EN.CITE.DATA </w:instrText>
      </w:r>
      <w:r w:rsidR="00434214">
        <w:rPr>
          <w:rFonts w:ascii="Times New Roman" w:hAnsi="Times New Roman" w:cs="Times New Roman"/>
          <w:color w:val="auto"/>
          <w:sz w:val="24"/>
        </w:rPr>
      </w:r>
      <w:r w:rsidR="00434214">
        <w:rPr>
          <w:rFonts w:ascii="Times New Roman" w:hAnsi="Times New Roman" w:cs="Times New Roman"/>
          <w:color w:val="auto"/>
          <w:sz w:val="24"/>
        </w:rPr>
        <w:fldChar w:fldCharType="end"/>
      </w:r>
      <w:r w:rsidR="00727670">
        <w:rPr>
          <w:rFonts w:ascii="Times New Roman" w:hAnsi="Times New Roman" w:cs="Times New Roman"/>
          <w:color w:val="auto"/>
          <w:sz w:val="24"/>
        </w:rPr>
      </w:r>
      <w:r w:rsidR="00727670">
        <w:rPr>
          <w:rFonts w:ascii="Times New Roman" w:hAnsi="Times New Roman" w:cs="Times New Roman"/>
          <w:color w:val="auto"/>
          <w:sz w:val="24"/>
        </w:rPr>
        <w:fldChar w:fldCharType="separate"/>
      </w:r>
      <w:r w:rsidR="00434214">
        <w:rPr>
          <w:rFonts w:ascii="Times New Roman" w:hAnsi="Times New Roman" w:cs="Times New Roman"/>
          <w:noProof/>
          <w:color w:val="auto"/>
          <w:sz w:val="24"/>
        </w:rPr>
        <w:t>[15]</w:t>
      </w:r>
      <w:r w:rsidR="00727670">
        <w:rPr>
          <w:rFonts w:ascii="Times New Roman" w:hAnsi="Times New Roman" w:cs="Times New Roman"/>
          <w:color w:val="auto"/>
          <w:sz w:val="24"/>
        </w:rPr>
        <w:fldChar w:fldCharType="end"/>
      </w:r>
      <w:r w:rsidR="00727670">
        <w:rPr>
          <w:rFonts w:ascii="Times New Roman" w:hAnsi="Times New Roman" w:cs="Times New Roman"/>
          <w:color w:val="auto"/>
          <w:sz w:val="24"/>
        </w:rPr>
        <w:t xml:space="preserve">. </w:t>
      </w:r>
      <w:r w:rsidR="00AC3C7D">
        <w:rPr>
          <w:rFonts w:ascii="Times New Roman" w:hAnsi="Times New Roman" w:cs="Times New Roman"/>
          <w:color w:val="auto"/>
          <w:sz w:val="24"/>
        </w:rPr>
        <w:t>Granger causality analysis has further</w:t>
      </w:r>
      <w:r>
        <w:rPr>
          <w:rFonts w:ascii="Times New Roman" w:hAnsi="Times New Roman" w:cs="Times New Roman"/>
          <w:color w:val="auto"/>
          <w:sz w:val="24"/>
        </w:rPr>
        <w:t xml:space="preserve"> revealed </w:t>
      </w:r>
      <w:r w:rsidR="00AC3C7D">
        <w:rPr>
          <w:rFonts w:ascii="Times New Roman" w:hAnsi="Times New Roman" w:cs="Times New Roman"/>
          <w:color w:val="auto"/>
          <w:sz w:val="24"/>
        </w:rPr>
        <w:t>changes in connectivity of</w:t>
      </w:r>
      <w:r>
        <w:rPr>
          <w:rFonts w:ascii="Times New Roman" w:hAnsi="Times New Roman" w:cs="Times New Roman"/>
          <w:color w:val="auto"/>
          <w:sz w:val="24"/>
        </w:rPr>
        <w:t xml:space="preserve"> the contralateral somatosensory cortex and </w:t>
      </w:r>
      <w:r w:rsidR="00AC3C7D">
        <w:rPr>
          <w:rFonts w:ascii="Times New Roman" w:hAnsi="Times New Roman" w:cs="Times New Roman"/>
          <w:color w:val="auto"/>
          <w:sz w:val="24"/>
        </w:rPr>
        <w:t>th</w:t>
      </w:r>
      <w:r>
        <w:rPr>
          <w:rFonts w:ascii="Times New Roman" w:hAnsi="Times New Roman" w:cs="Times New Roman"/>
          <w:color w:val="auto"/>
          <w:sz w:val="24"/>
        </w:rPr>
        <w:t>e medial frontal areas</w:t>
      </w:r>
      <w:r w:rsidR="00AC3C7D">
        <w:rPr>
          <w:rFonts w:ascii="Times New Roman" w:hAnsi="Times New Roman" w:cs="Times New Roman"/>
          <w:color w:val="auto"/>
          <w:sz w:val="24"/>
        </w:rPr>
        <w:t xml:space="preserve"> during high level of pain</w:t>
      </w:r>
      <w:r w:rsidR="00C3011A">
        <w:rPr>
          <w:rFonts w:ascii="Times New Roman" w:hAnsi="Times New Roman" w:cs="Times New Roman"/>
          <w:color w:val="auto"/>
          <w:sz w:val="24"/>
        </w:rPr>
        <w:t xml:space="preserve"> </w:t>
      </w:r>
      <w:r w:rsidR="00727670">
        <w:rPr>
          <w:rFonts w:ascii="Times New Roman" w:hAnsi="Times New Roman" w:cs="Times New Roman"/>
          <w:color w:val="auto"/>
          <w:sz w:val="24"/>
        </w:rPr>
        <w:fldChar w:fldCharType="begin">
          <w:fldData xml:space="preserve">PEVuZE5vdGU+PENpdGU+PEF1dGhvcj5IdWlzaGkgWmhhbmc8L0F1dGhvcj48WWVhcj4yMDE2PC9Z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=
</w:fldData>
        </w:fldChar>
      </w:r>
      <w:r w:rsidR="005B2130">
        <w:rPr>
          <w:rFonts w:ascii="Times New Roman" w:hAnsi="Times New Roman" w:cs="Times New Roman"/>
          <w:color w:val="auto"/>
          <w:sz w:val="24"/>
        </w:rPr>
        <w:instrText xml:space="preserve"> ADDIN EN.CITE </w:instrText>
      </w:r>
      <w:r w:rsidR="005B2130">
        <w:rPr>
          <w:rFonts w:ascii="Times New Roman" w:hAnsi="Times New Roman" w:cs="Times New Roman"/>
          <w:color w:val="auto"/>
          <w:sz w:val="24"/>
        </w:rPr>
        <w:fldChar w:fldCharType="begin">
          <w:fldData xml:space="preserve">PEVuZE5vdGU+PENpdGU+PEF1dGhvcj5IdWlzaGkgWmhhbmc8L0F1dGhvcj48WWVhcj4yMDE2PC9Z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=
</w:fldData>
        </w:fldChar>
      </w:r>
      <w:r w:rsidR="005B2130">
        <w:rPr>
          <w:rFonts w:ascii="Times New Roman" w:hAnsi="Times New Roman" w:cs="Times New Roman"/>
          <w:color w:val="auto"/>
          <w:sz w:val="24"/>
        </w:rPr>
        <w:instrText xml:space="preserve"> ADDIN EN.CITE.DATA </w:instrText>
      </w:r>
      <w:r w:rsidR="005B2130">
        <w:rPr>
          <w:rFonts w:ascii="Times New Roman" w:hAnsi="Times New Roman" w:cs="Times New Roman"/>
          <w:color w:val="auto"/>
          <w:sz w:val="24"/>
        </w:rPr>
      </w:r>
      <w:r w:rsidR="005B2130">
        <w:rPr>
          <w:rFonts w:ascii="Times New Roman" w:hAnsi="Times New Roman" w:cs="Times New Roman"/>
          <w:color w:val="auto"/>
          <w:sz w:val="24"/>
        </w:rPr>
        <w:fldChar w:fldCharType="end"/>
      </w:r>
      <w:r w:rsidR="00727670">
        <w:rPr>
          <w:rFonts w:ascii="Times New Roman" w:hAnsi="Times New Roman" w:cs="Times New Roman"/>
          <w:color w:val="auto"/>
          <w:sz w:val="24"/>
        </w:rPr>
      </w:r>
      <w:r w:rsidR="00727670">
        <w:rPr>
          <w:rFonts w:ascii="Times New Roman" w:hAnsi="Times New Roman" w:cs="Times New Roman"/>
          <w:color w:val="auto"/>
          <w:sz w:val="24"/>
        </w:rPr>
        <w:fldChar w:fldCharType="separate"/>
      </w:r>
      <w:r w:rsidR="005B2130">
        <w:rPr>
          <w:rFonts w:ascii="Times New Roman" w:hAnsi="Times New Roman" w:cs="Times New Roman"/>
          <w:noProof/>
          <w:color w:val="auto"/>
          <w:sz w:val="24"/>
        </w:rPr>
        <w:t>[24]</w:t>
      </w:r>
      <w:r w:rsidR="00727670">
        <w:rPr>
          <w:rFonts w:ascii="Times New Roman" w:hAnsi="Times New Roman" w:cs="Times New Roman"/>
          <w:color w:val="auto"/>
          <w:sz w:val="24"/>
        </w:rPr>
        <w:fldChar w:fldCharType="end"/>
      </w:r>
      <w:r w:rsidR="00727670">
        <w:rPr>
          <w:rFonts w:ascii="Times New Roman" w:hAnsi="Times New Roman" w:cs="Times New Roman"/>
          <w:color w:val="auto"/>
          <w:sz w:val="24"/>
        </w:rPr>
        <w:t xml:space="preserve">. </w:t>
      </w:r>
      <w:r w:rsidR="00C3011A">
        <w:rPr>
          <w:rFonts w:ascii="Times New Roman" w:hAnsi="Times New Roman" w:cs="Times New Roman"/>
          <w:color w:val="auto"/>
          <w:sz w:val="24"/>
        </w:rPr>
        <w:t>T</w:t>
      </w:r>
      <w:r w:rsidR="00727670">
        <w:rPr>
          <w:rFonts w:ascii="Times New Roman" w:hAnsi="Times New Roman" w:cs="Times New Roman"/>
          <w:color w:val="auto"/>
          <w:sz w:val="24"/>
        </w:rPr>
        <w:t xml:space="preserve">heta bands </w:t>
      </w:r>
      <w:r w:rsidR="00C3011A">
        <w:rPr>
          <w:rFonts w:ascii="Times New Roman" w:hAnsi="Times New Roman" w:cs="Times New Roman"/>
          <w:color w:val="auto"/>
          <w:sz w:val="24"/>
        </w:rPr>
        <w:t xml:space="preserve">are thought to facilitate these </w:t>
      </w:r>
      <w:r w:rsidR="00727670">
        <w:rPr>
          <w:rFonts w:ascii="Times New Roman" w:hAnsi="Times New Roman" w:cs="Times New Roman"/>
          <w:color w:val="auto"/>
          <w:sz w:val="24"/>
        </w:rPr>
        <w:t xml:space="preserve">changes in </w:t>
      </w:r>
      <w:r w:rsidR="00AC3C7D">
        <w:rPr>
          <w:rFonts w:ascii="Times New Roman" w:hAnsi="Times New Roman" w:cs="Times New Roman"/>
          <w:color w:val="auto"/>
          <w:sz w:val="24"/>
        </w:rPr>
        <w:t xml:space="preserve">network </w:t>
      </w:r>
      <w:r w:rsidR="00727670">
        <w:rPr>
          <w:rFonts w:ascii="Times New Roman" w:hAnsi="Times New Roman" w:cs="Times New Roman"/>
          <w:color w:val="auto"/>
          <w:sz w:val="24"/>
        </w:rPr>
        <w:t xml:space="preserve">connectivity, helping </w:t>
      </w:r>
      <w:r w:rsidR="00AC3C7D">
        <w:rPr>
          <w:rFonts w:ascii="Times New Roman" w:hAnsi="Times New Roman" w:cs="Times New Roman"/>
          <w:color w:val="auto"/>
          <w:sz w:val="24"/>
        </w:rPr>
        <w:t>carry</w:t>
      </w:r>
      <w:r w:rsidR="006604E8">
        <w:rPr>
          <w:rFonts w:ascii="Times New Roman" w:hAnsi="Times New Roman" w:cs="Times New Roman"/>
          <w:color w:val="auto"/>
          <w:sz w:val="24"/>
        </w:rPr>
        <w:t xml:space="preserve"> </w:t>
      </w:r>
      <w:r w:rsidR="00727670">
        <w:rPr>
          <w:rFonts w:ascii="Times New Roman" w:hAnsi="Times New Roman" w:cs="Times New Roman"/>
          <w:color w:val="auto"/>
          <w:sz w:val="24"/>
        </w:rPr>
        <w:t xml:space="preserve">the information from sensory inputs to </w:t>
      </w:r>
      <w:r w:rsidR="00E770D1">
        <w:rPr>
          <w:rFonts w:ascii="Times New Roman" w:hAnsi="Times New Roman" w:cs="Times New Roman"/>
          <w:color w:val="auto"/>
          <w:sz w:val="24"/>
        </w:rPr>
        <w:t>cognitive-affective centers</w:t>
      </w:r>
      <w:r w:rsidR="00727670">
        <w:rPr>
          <w:rFonts w:ascii="Times New Roman" w:hAnsi="Times New Roman" w:cs="Times New Roman"/>
          <w:color w:val="auto"/>
          <w:sz w:val="24"/>
        </w:rPr>
        <w:t xml:space="preserve"> </w:t>
      </w:r>
      <w:r w:rsidR="00727670">
        <w:rPr>
          <w:rFonts w:ascii="Times New Roman" w:hAnsi="Times New Roman" w:cs="Times New Roman"/>
          <w:color w:val="auto"/>
          <w:sz w:val="24"/>
        </w:rPr>
        <w:fldChar w:fldCharType="begin">
          <w:fldData xml:space="preserve">PEVuZE5vdGU+PENpdGU+PEF1dGhvcj5IdWlzaGkgWmhhbmc8L0F1dGhvcj48WWVhcj4yMDE2PC9Z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=
</w:fldData>
        </w:fldChar>
      </w:r>
      <w:r w:rsidR="005B2130">
        <w:rPr>
          <w:rFonts w:ascii="Times New Roman" w:hAnsi="Times New Roman" w:cs="Times New Roman"/>
          <w:color w:val="auto"/>
          <w:sz w:val="24"/>
        </w:rPr>
        <w:instrText xml:space="preserve"> ADDIN EN.CITE </w:instrText>
      </w:r>
      <w:r w:rsidR="005B2130">
        <w:rPr>
          <w:rFonts w:ascii="Times New Roman" w:hAnsi="Times New Roman" w:cs="Times New Roman"/>
          <w:color w:val="auto"/>
          <w:sz w:val="24"/>
        </w:rPr>
        <w:fldChar w:fldCharType="begin">
          <w:fldData xml:space="preserve">PEVuZE5vdGU+PENpdGU+PEF1dGhvcj5IdWlzaGkgWmhhbmc8L0F1dGhvcj48WWVhcj4yMDE2PC9Z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=
</w:fldData>
        </w:fldChar>
      </w:r>
      <w:r w:rsidR="005B2130">
        <w:rPr>
          <w:rFonts w:ascii="Times New Roman" w:hAnsi="Times New Roman" w:cs="Times New Roman"/>
          <w:color w:val="auto"/>
          <w:sz w:val="24"/>
        </w:rPr>
        <w:instrText xml:space="preserve"> ADDIN EN.CITE.DATA </w:instrText>
      </w:r>
      <w:r w:rsidR="005B2130">
        <w:rPr>
          <w:rFonts w:ascii="Times New Roman" w:hAnsi="Times New Roman" w:cs="Times New Roman"/>
          <w:color w:val="auto"/>
          <w:sz w:val="24"/>
        </w:rPr>
      </w:r>
      <w:r w:rsidR="005B2130">
        <w:rPr>
          <w:rFonts w:ascii="Times New Roman" w:hAnsi="Times New Roman" w:cs="Times New Roman"/>
          <w:color w:val="auto"/>
          <w:sz w:val="24"/>
        </w:rPr>
        <w:fldChar w:fldCharType="end"/>
      </w:r>
      <w:r w:rsidR="00727670">
        <w:rPr>
          <w:rFonts w:ascii="Times New Roman" w:hAnsi="Times New Roman" w:cs="Times New Roman"/>
          <w:color w:val="auto"/>
          <w:sz w:val="24"/>
        </w:rPr>
      </w:r>
      <w:r w:rsidR="00727670">
        <w:rPr>
          <w:rFonts w:ascii="Times New Roman" w:hAnsi="Times New Roman" w:cs="Times New Roman"/>
          <w:color w:val="auto"/>
          <w:sz w:val="24"/>
        </w:rPr>
        <w:fldChar w:fldCharType="separate"/>
      </w:r>
      <w:r w:rsidR="005B2130">
        <w:rPr>
          <w:rFonts w:ascii="Times New Roman" w:hAnsi="Times New Roman" w:cs="Times New Roman"/>
          <w:noProof/>
          <w:color w:val="auto"/>
          <w:sz w:val="24"/>
        </w:rPr>
        <w:t>[24]</w:t>
      </w:r>
      <w:r w:rsidR="00727670">
        <w:rPr>
          <w:rFonts w:ascii="Times New Roman" w:hAnsi="Times New Roman" w:cs="Times New Roman"/>
          <w:color w:val="auto"/>
          <w:sz w:val="24"/>
        </w:rPr>
        <w:fldChar w:fldCharType="end"/>
      </w:r>
      <w:r w:rsidR="00727670">
        <w:rPr>
          <w:rFonts w:ascii="Times New Roman" w:hAnsi="Times New Roman" w:cs="Times New Roman"/>
          <w:color w:val="auto"/>
          <w:sz w:val="24"/>
        </w:rPr>
        <w:t xml:space="preserve">. </w:t>
      </w:r>
    </w:p>
    <w:p w14:paraId="2E0F8BDE" w14:textId="15D688A0" w:rsidR="005D59CD" w:rsidRDefault="00A46A7C" w:rsidP="000052EF">
      <w:pPr>
        <w:spacing w:line="480" w:lineRule="auto"/>
        <w:ind w:right="-7"/>
        <w:jc w:val="both"/>
        <w:rPr>
          <w:rFonts w:ascii="Times New Roman" w:hAnsi="Times New Roman" w:cs="Times New Roman"/>
          <w:color w:val="auto"/>
          <w:sz w:val="24"/>
        </w:rPr>
      </w:pPr>
      <w:r>
        <w:rPr>
          <w:rFonts w:ascii="Times New Roman" w:hAnsi="Times New Roman" w:cs="Times New Roman"/>
          <w:color w:val="auto"/>
          <w:sz w:val="24"/>
        </w:rPr>
        <w:tab/>
        <w:t xml:space="preserve">Lastly, </w:t>
      </w:r>
      <w:r w:rsidR="00566BE0">
        <w:rPr>
          <w:rFonts w:ascii="Times New Roman" w:hAnsi="Times New Roman" w:cs="Times New Roman"/>
          <w:color w:val="auto"/>
          <w:sz w:val="24"/>
        </w:rPr>
        <w:t xml:space="preserve">the role of </w:t>
      </w:r>
      <w:r>
        <w:rPr>
          <w:rFonts w:ascii="Times New Roman" w:hAnsi="Times New Roman" w:cs="Times New Roman"/>
          <w:color w:val="auto"/>
          <w:sz w:val="24"/>
        </w:rPr>
        <w:t>delta band</w:t>
      </w:r>
      <w:r w:rsidR="00443FC8">
        <w:rPr>
          <w:rFonts w:ascii="Times New Roman" w:hAnsi="Times New Roman" w:cs="Times New Roman"/>
          <w:color w:val="auto"/>
          <w:sz w:val="24"/>
        </w:rPr>
        <w:t>s</w:t>
      </w:r>
      <w:r>
        <w:rPr>
          <w:rFonts w:ascii="Times New Roman" w:hAnsi="Times New Roman" w:cs="Times New Roman"/>
          <w:color w:val="auto"/>
          <w:sz w:val="24"/>
        </w:rPr>
        <w:t xml:space="preserve"> </w:t>
      </w:r>
      <w:r w:rsidR="0091449E">
        <w:rPr>
          <w:rFonts w:ascii="Times New Roman" w:hAnsi="Times New Roman" w:cs="Times New Roman"/>
          <w:color w:val="auto"/>
          <w:sz w:val="24"/>
        </w:rPr>
        <w:t xml:space="preserve">(0.5-3.5 Hz) </w:t>
      </w:r>
      <w:r w:rsidR="00566BE0">
        <w:rPr>
          <w:rFonts w:ascii="Times New Roman" w:hAnsi="Times New Roman" w:cs="Times New Roman"/>
          <w:color w:val="auto"/>
          <w:sz w:val="24"/>
        </w:rPr>
        <w:t>in</w:t>
      </w:r>
      <w:r>
        <w:rPr>
          <w:rFonts w:ascii="Times New Roman" w:hAnsi="Times New Roman" w:cs="Times New Roman"/>
          <w:color w:val="auto"/>
          <w:sz w:val="24"/>
        </w:rPr>
        <w:t xml:space="preserve"> pain </w:t>
      </w:r>
      <w:r w:rsidR="00566BE0">
        <w:rPr>
          <w:rFonts w:ascii="Times New Roman" w:hAnsi="Times New Roman" w:cs="Times New Roman"/>
          <w:color w:val="auto"/>
          <w:sz w:val="24"/>
        </w:rPr>
        <w:t xml:space="preserve">perception </w:t>
      </w:r>
      <w:r>
        <w:rPr>
          <w:rFonts w:ascii="Times New Roman" w:hAnsi="Times New Roman" w:cs="Times New Roman"/>
          <w:color w:val="auto"/>
          <w:sz w:val="24"/>
        </w:rPr>
        <w:t xml:space="preserve">has also been investigated </w:t>
      </w:r>
      <w:r>
        <w:rPr>
          <w:rFonts w:ascii="Times New Roman" w:hAnsi="Times New Roman" w:cs="Times New Roman"/>
          <w:color w:val="auto"/>
          <w:sz w:val="24"/>
        </w:rPr>
        <w:fldChar w:fldCharType="begin">
          <w:fldData xml:space="preserve">PEVuZE5vdGU+PENpdGU+PEF1dGhvcj5CdW5rPC9BdXRob3I+PFllYXI+MjAxODwvWWVhcj48UmVj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</w:fldData>
        </w:fldChar>
      </w:r>
      <w:r w:rsidR="005B2130">
        <w:rPr>
          <w:rFonts w:ascii="Times New Roman" w:hAnsi="Times New Roman" w:cs="Times New Roman"/>
          <w:color w:val="auto"/>
          <w:sz w:val="24"/>
        </w:rPr>
        <w:instrText xml:space="preserve"> ADDIN EN.CITE </w:instrText>
      </w:r>
      <w:r w:rsidR="005B2130">
        <w:rPr>
          <w:rFonts w:ascii="Times New Roman" w:hAnsi="Times New Roman" w:cs="Times New Roman"/>
          <w:color w:val="auto"/>
          <w:sz w:val="24"/>
        </w:rPr>
        <w:fldChar w:fldCharType="begin">
          <w:fldData xml:space="preserve">PEVuZE5vdGU+PENpdGU+PEF1dGhvcj5CdW5rPC9BdXRob3I+PFllYXI+MjAxODwvWWVhcj48UmVj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</w:fldData>
        </w:fldChar>
      </w:r>
      <w:r w:rsidR="005B2130">
        <w:rPr>
          <w:rFonts w:ascii="Times New Roman" w:hAnsi="Times New Roman" w:cs="Times New Roman"/>
          <w:color w:val="auto"/>
          <w:sz w:val="24"/>
        </w:rPr>
        <w:instrText xml:space="preserve"> ADDIN EN.CITE.DATA </w:instrText>
      </w:r>
      <w:r w:rsidR="005B2130">
        <w:rPr>
          <w:rFonts w:ascii="Times New Roman" w:hAnsi="Times New Roman" w:cs="Times New Roman"/>
          <w:color w:val="auto"/>
          <w:sz w:val="24"/>
        </w:rPr>
      </w:r>
      <w:r w:rsidR="005B2130">
        <w:rPr>
          <w:rFonts w:ascii="Times New Roman" w:hAnsi="Times New Roman" w:cs="Times New Roman"/>
          <w:color w:val="auto"/>
          <w:sz w:val="24"/>
        </w:rPr>
        <w:fldChar w:fldCharType="end"/>
      </w:r>
      <w:r>
        <w:rPr>
          <w:rFonts w:ascii="Times New Roman" w:hAnsi="Times New Roman" w:cs="Times New Roman"/>
          <w:color w:val="auto"/>
          <w:sz w:val="24"/>
        </w:rPr>
      </w:r>
      <w:r>
        <w:rPr>
          <w:rFonts w:ascii="Times New Roman" w:hAnsi="Times New Roman" w:cs="Times New Roman"/>
          <w:color w:val="auto"/>
          <w:sz w:val="24"/>
        </w:rPr>
        <w:fldChar w:fldCharType="separate"/>
      </w:r>
      <w:r w:rsidR="005B2130">
        <w:rPr>
          <w:rFonts w:ascii="Times New Roman" w:hAnsi="Times New Roman" w:cs="Times New Roman"/>
          <w:noProof/>
          <w:color w:val="auto"/>
          <w:sz w:val="24"/>
        </w:rPr>
        <w:t>[11, 19, 22, 24]</w:t>
      </w:r>
      <w:r>
        <w:rPr>
          <w:rFonts w:ascii="Times New Roman" w:hAnsi="Times New Roman" w:cs="Times New Roman"/>
          <w:color w:val="auto"/>
          <w:sz w:val="24"/>
        </w:rPr>
        <w:fldChar w:fldCharType="end"/>
      </w:r>
      <w:r>
        <w:rPr>
          <w:rFonts w:ascii="Times New Roman" w:hAnsi="Times New Roman" w:cs="Times New Roman"/>
          <w:color w:val="auto"/>
          <w:sz w:val="24"/>
        </w:rPr>
        <w:t xml:space="preserve">. </w:t>
      </w:r>
      <w:r w:rsidR="002C3758">
        <w:rPr>
          <w:rFonts w:ascii="Times New Roman" w:hAnsi="Times New Roman" w:cs="Times New Roman"/>
          <w:color w:val="auto"/>
          <w:sz w:val="24"/>
        </w:rPr>
        <w:t xml:space="preserve">Delta power in parietal and occipital lobes was found significantly higher </w:t>
      </w:r>
      <w:r w:rsidR="0039644B">
        <w:rPr>
          <w:rFonts w:ascii="Times New Roman" w:hAnsi="Times New Roman" w:cs="Times New Roman"/>
          <w:color w:val="auto"/>
          <w:sz w:val="24"/>
        </w:rPr>
        <w:t>dur</w:t>
      </w:r>
      <w:r w:rsidR="002C3758">
        <w:rPr>
          <w:rFonts w:ascii="Times New Roman" w:hAnsi="Times New Roman" w:cs="Times New Roman"/>
          <w:color w:val="auto"/>
          <w:sz w:val="24"/>
        </w:rPr>
        <w:t>in</w:t>
      </w:r>
      <w:r w:rsidR="0039644B">
        <w:rPr>
          <w:rFonts w:ascii="Times New Roman" w:hAnsi="Times New Roman" w:cs="Times New Roman"/>
          <w:color w:val="auto"/>
          <w:sz w:val="24"/>
        </w:rPr>
        <w:t>g</w:t>
      </w:r>
      <w:r w:rsidR="002C3758">
        <w:rPr>
          <w:rFonts w:ascii="Times New Roman" w:hAnsi="Times New Roman" w:cs="Times New Roman"/>
          <w:color w:val="auto"/>
          <w:sz w:val="24"/>
        </w:rPr>
        <w:t xml:space="preserve"> noxious stimulation </w:t>
      </w:r>
      <w:r w:rsidR="0039644B">
        <w:rPr>
          <w:rFonts w:ascii="Times New Roman" w:hAnsi="Times New Roman" w:cs="Times New Roman"/>
          <w:color w:val="auto"/>
          <w:sz w:val="24"/>
        </w:rPr>
        <w:t>than during</w:t>
      </w:r>
      <w:r w:rsidR="002C3758">
        <w:rPr>
          <w:rFonts w:ascii="Times New Roman" w:hAnsi="Times New Roman" w:cs="Times New Roman"/>
          <w:color w:val="auto"/>
          <w:sz w:val="24"/>
        </w:rPr>
        <w:t xml:space="preserve"> innocuous </w:t>
      </w:r>
      <w:r w:rsidR="00566BE0">
        <w:rPr>
          <w:rFonts w:ascii="Times New Roman" w:hAnsi="Times New Roman" w:cs="Times New Roman"/>
          <w:color w:val="auto"/>
          <w:sz w:val="24"/>
        </w:rPr>
        <w:t>stimulations</w:t>
      </w:r>
      <w:r w:rsidR="002C3758">
        <w:rPr>
          <w:rFonts w:ascii="Times New Roman" w:hAnsi="Times New Roman" w:cs="Times New Roman"/>
          <w:color w:val="auto"/>
          <w:sz w:val="24"/>
        </w:rPr>
        <w:t xml:space="preserve"> </w:t>
      </w:r>
      <w:r w:rsidR="002C3758">
        <w:rPr>
          <w:rFonts w:ascii="Times New Roman" w:hAnsi="Times New Roman" w:cs="Times New Roman"/>
          <w:color w:val="auto"/>
          <w:sz w:val="24"/>
        </w:rPr>
        <w:fldChar w:fldCharType="begin"/>
      </w:r>
      <w:r w:rsidR="00434214">
        <w:rPr>
          <w:rFonts w:ascii="Times New Roman" w:hAnsi="Times New Roman" w:cs="Times New Roman"/>
          <w:color w:val="auto"/>
          <w:sz w:val="24"/>
        </w:rPr>
        <w:instrText xml:space="preserve"> ADDIN EN.CITE &lt;EndNote&gt;&lt;Cite&gt;&lt;Author&gt;Giehl&lt;/Author&gt;&lt;Year&gt;2014&lt;/Year&gt;&lt;RecNum&gt;210&lt;/RecNum&gt;&lt;DisplayText&gt;[19]&lt;/DisplayText&gt;&lt;record&gt;&lt;rec-number&gt;210&lt;/rec-number&gt;&lt;foreign-keys&gt;&lt;key app="EN" db-id="2tfv2dt2jpap58efswsv2wrlp0xs25stzp9a" timestamp="1561647829"&gt;210&lt;/key&gt;&lt;/foreign-keys&gt;&lt;ref-type name="Journal Article"&gt;17&lt;/ref-type&gt;&lt;contributors&gt;&lt;authors&gt;&lt;author&gt;Giehl, J.&lt;/author&gt;&lt;author&gt;Meyer-Brandis, G.&lt;/author&gt;&lt;author&gt;Kunz, M.&lt;/author&gt;&lt;author&gt;Lautenbacher, S.&lt;/author&gt;&lt;/authors&gt;&lt;/contributors&gt;&lt;auth-address&gt;Department of Physiological Psychology, University of Bamberg , Germany.&lt;/auth-address&gt;&lt;titles&gt;&lt;title&gt;Responses to tonic heat pain in the ongoing EEG under conditions of controlled attention&lt;/title&gt;&lt;secondary-title&gt;Somatosens Mot Res&lt;/secondary-title&gt;&lt;alt-title&gt;Somatosensory &amp;amp; motor research&lt;/alt-title&gt;&lt;/titles&gt;&lt;periodical&gt;&lt;full-title&gt;Somatosens Mot Res&lt;/full-title&gt;&lt;abbr-1&gt;Somatosensory &amp;amp; motor research&lt;/abbr-1&gt;&lt;/periodical&gt;&lt;alt-periodical&gt;&lt;full-title&gt;Somatosens Mot Res&lt;/full-title&gt;&lt;abbr-1&gt;Somatosensory &amp;amp; motor research&lt;/abbr-1&gt;&lt;/alt-periodical&gt;&lt;pages&gt;40-8&lt;/pages&gt;&lt;volume&gt;31&lt;/volume&gt;&lt;number&gt;1&lt;/number&gt;&lt;edition&gt;2013/12/11&lt;/edition&gt;&lt;keywords&gt;&lt;keyword&gt;Attention/*physiology&lt;/keyword&gt;&lt;keyword&gt;Brain/*physiology&lt;/keyword&gt;&lt;keyword&gt;*Brain Mapping&lt;/keyword&gt;&lt;keyword&gt;Electroencephalography&lt;/keyword&gt;&lt;keyword&gt;Female&lt;/keyword&gt;&lt;keyword&gt;Hot Temperature&lt;/keyword&gt;&lt;keyword&gt;Humans&lt;/keyword&gt;&lt;keyword&gt;Male&lt;/keyword&gt;&lt;keyword&gt;*Pain&lt;/keyword&gt;&lt;keyword&gt;Young Adult&lt;/keyword&gt;&lt;/keywords&gt;&lt;dates&gt;&lt;year&gt;2014&lt;/year&gt;&lt;pub-dates&gt;&lt;date&gt;Mar&lt;/date&gt;&lt;/pub-dates&gt;&lt;/dates&gt;&lt;isbn&gt;0899-0220&lt;/isbn&gt;&lt;accession-num&gt;24320554&lt;/accession-num&gt;&lt;urls&gt;&lt;/urls&gt;&lt;electronic-resource-num&gt;10.3109/08990220.2013.837045&lt;/electronic-resource-num&gt;&lt;remote-database-provider&gt;NLM&lt;/remote-database-provider&gt;&lt;language&gt;eng&lt;/language&gt;&lt;/record&gt;&lt;/Cite&gt;&lt;/EndNote&gt;</w:instrText>
      </w:r>
      <w:r w:rsidR="002C3758">
        <w:rPr>
          <w:rFonts w:ascii="Times New Roman" w:hAnsi="Times New Roman" w:cs="Times New Roman"/>
          <w:color w:val="auto"/>
          <w:sz w:val="24"/>
        </w:rPr>
        <w:fldChar w:fldCharType="separate"/>
      </w:r>
      <w:r w:rsidR="00434214">
        <w:rPr>
          <w:rFonts w:ascii="Times New Roman" w:hAnsi="Times New Roman" w:cs="Times New Roman"/>
          <w:noProof/>
          <w:color w:val="auto"/>
          <w:sz w:val="24"/>
        </w:rPr>
        <w:t>[19]</w:t>
      </w:r>
      <w:r w:rsidR="002C3758">
        <w:rPr>
          <w:rFonts w:ascii="Times New Roman" w:hAnsi="Times New Roman" w:cs="Times New Roman"/>
          <w:color w:val="auto"/>
          <w:sz w:val="24"/>
        </w:rPr>
        <w:fldChar w:fldCharType="end"/>
      </w:r>
      <w:r w:rsidR="002C3758">
        <w:rPr>
          <w:rFonts w:ascii="Times New Roman" w:hAnsi="Times New Roman" w:cs="Times New Roman"/>
          <w:color w:val="auto"/>
          <w:sz w:val="24"/>
        </w:rPr>
        <w:t xml:space="preserve">. Nevertheless, increased delta power </w:t>
      </w:r>
      <w:r w:rsidR="00ED0EF0">
        <w:rPr>
          <w:rFonts w:ascii="Times New Roman" w:hAnsi="Times New Roman" w:cs="Times New Roman"/>
          <w:color w:val="auto"/>
          <w:sz w:val="24"/>
        </w:rPr>
        <w:t>has been observed</w:t>
      </w:r>
      <w:r w:rsidR="002C3758">
        <w:rPr>
          <w:rFonts w:ascii="Times New Roman" w:hAnsi="Times New Roman" w:cs="Times New Roman"/>
          <w:color w:val="auto"/>
          <w:sz w:val="24"/>
        </w:rPr>
        <w:t xml:space="preserve"> to some extend in non-painful thermal stimulation</w:t>
      </w:r>
      <w:r w:rsidR="00ED0EF0">
        <w:rPr>
          <w:rFonts w:ascii="Times New Roman" w:hAnsi="Times New Roman" w:cs="Times New Roman"/>
          <w:color w:val="auto"/>
          <w:sz w:val="24"/>
        </w:rPr>
        <w:t>s</w:t>
      </w:r>
      <w:r w:rsidR="002C3758">
        <w:rPr>
          <w:rFonts w:ascii="Times New Roman" w:hAnsi="Times New Roman" w:cs="Times New Roman"/>
          <w:color w:val="auto"/>
          <w:sz w:val="24"/>
        </w:rPr>
        <w:t>, suggesting that this feature might not be specific to pain but rather to stimulus intensity</w:t>
      </w:r>
      <w:r w:rsidR="0039644B">
        <w:rPr>
          <w:rFonts w:ascii="Times New Roman" w:hAnsi="Times New Roman" w:cs="Times New Roman"/>
          <w:color w:val="auto"/>
          <w:sz w:val="24"/>
        </w:rPr>
        <w:t xml:space="preserve"> </w:t>
      </w:r>
      <w:r w:rsidR="0039644B">
        <w:rPr>
          <w:rFonts w:ascii="Times New Roman" w:hAnsi="Times New Roman" w:cs="Times New Roman"/>
          <w:color w:val="auto"/>
          <w:sz w:val="24"/>
        </w:rPr>
        <w:fldChar w:fldCharType="begin">
          <w:fldData xml:space="preserve">PEVuZE5vdGU+PENpdGU+PEF1dGhvcj5SZWNoZXM8L0F1dGhvcj48WWVhcj4yMDE2PC9ZZWFyPjxS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</w:fldData>
        </w:fldChar>
      </w:r>
      <w:r w:rsidR="00434214">
        <w:rPr>
          <w:rFonts w:ascii="Times New Roman" w:hAnsi="Times New Roman" w:cs="Times New Roman"/>
          <w:color w:val="auto"/>
          <w:sz w:val="24"/>
        </w:rPr>
        <w:instrText xml:space="preserve"> ADDIN EN.CITE </w:instrText>
      </w:r>
      <w:r w:rsidR="00434214">
        <w:rPr>
          <w:rFonts w:ascii="Times New Roman" w:hAnsi="Times New Roman" w:cs="Times New Roman"/>
          <w:color w:val="auto"/>
          <w:sz w:val="24"/>
        </w:rPr>
        <w:fldChar w:fldCharType="begin">
          <w:fldData xml:space="preserve">PEVuZE5vdGU+PENpdGU+PEF1dGhvcj5SZWNoZXM8L0F1dGhvcj48WWVhcj4yMDE2PC9ZZWFyPjxS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</w:fldData>
        </w:fldChar>
      </w:r>
      <w:r w:rsidR="00434214">
        <w:rPr>
          <w:rFonts w:ascii="Times New Roman" w:hAnsi="Times New Roman" w:cs="Times New Roman"/>
          <w:color w:val="auto"/>
          <w:sz w:val="24"/>
        </w:rPr>
        <w:instrText xml:space="preserve"> ADDIN EN.CITE.DATA </w:instrText>
      </w:r>
      <w:r w:rsidR="00434214">
        <w:rPr>
          <w:rFonts w:ascii="Times New Roman" w:hAnsi="Times New Roman" w:cs="Times New Roman"/>
          <w:color w:val="auto"/>
          <w:sz w:val="24"/>
        </w:rPr>
      </w:r>
      <w:r w:rsidR="00434214">
        <w:rPr>
          <w:rFonts w:ascii="Times New Roman" w:hAnsi="Times New Roman" w:cs="Times New Roman"/>
          <w:color w:val="auto"/>
          <w:sz w:val="24"/>
        </w:rPr>
        <w:fldChar w:fldCharType="end"/>
      </w:r>
      <w:r w:rsidR="0039644B">
        <w:rPr>
          <w:rFonts w:ascii="Times New Roman" w:hAnsi="Times New Roman" w:cs="Times New Roman"/>
          <w:color w:val="auto"/>
          <w:sz w:val="24"/>
        </w:rPr>
      </w:r>
      <w:r w:rsidR="0039644B">
        <w:rPr>
          <w:rFonts w:ascii="Times New Roman" w:hAnsi="Times New Roman" w:cs="Times New Roman"/>
          <w:color w:val="auto"/>
          <w:sz w:val="24"/>
        </w:rPr>
        <w:fldChar w:fldCharType="separate"/>
      </w:r>
      <w:r w:rsidR="00434214">
        <w:rPr>
          <w:rFonts w:ascii="Times New Roman" w:hAnsi="Times New Roman" w:cs="Times New Roman"/>
          <w:noProof/>
          <w:color w:val="auto"/>
          <w:sz w:val="24"/>
        </w:rPr>
        <w:t>[11]</w:t>
      </w:r>
      <w:r w:rsidR="0039644B">
        <w:rPr>
          <w:rFonts w:ascii="Times New Roman" w:hAnsi="Times New Roman" w:cs="Times New Roman"/>
          <w:color w:val="auto"/>
          <w:sz w:val="24"/>
        </w:rPr>
        <w:fldChar w:fldCharType="end"/>
      </w:r>
      <w:r w:rsidR="00F278AD">
        <w:rPr>
          <w:rFonts w:ascii="Times New Roman" w:hAnsi="Times New Roman" w:cs="Times New Roman"/>
          <w:color w:val="auto"/>
          <w:sz w:val="24"/>
        </w:rPr>
        <w:t xml:space="preserve">. </w:t>
      </w:r>
      <w:r w:rsidR="00841CDB">
        <w:rPr>
          <w:rFonts w:ascii="Times New Roman" w:hAnsi="Times New Roman" w:cs="Times New Roman"/>
          <w:color w:val="auto"/>
          <w:sz w:val="24"/>
        </w:rPr>
        <w:t>Additionally</w:t>
      </w:r>
      <w:r w:rsidR="0039644B">
        <w:rPr>
          <w:rFonts w:ascii="Times New Roman" w:hAnsi="Times New Roman" w:cs="Times New Roman"/>
          <w:color w:val="auto"/>
          <w:sz w:val="24"/>
        </w:rPr>
        <w:t>, d</w:t>
      </w:r>
      <w:r w:rsidR="00F278AD">
        <w:rPr>
          <w:rFonts w:ascii="Times New Roman" w:hAnsi="Times New Roman" w:cs="Times New Roman"/>
          <w:color w:val="auto"/>
          <w:sz w:val="24"/>
        </w:rPr>
        <w:t>ecrease</w:t>
      </w:r>
      <w:r w:rsidR="0039644B">
        <w:rPr>
          <w:rFonts w:ascii="Times New Roman" w:hAnsi="Times New Roman" w:cs="Times New Roman"/>
          <w:color w:val="auto"/>
          <w:sz w:val="24"/>
        </w:rPr>
        <w:t>d</w:t>
      </w:r>
      <w:r w:rsidR="00F278AD">
        <w:rPr>
          <w:rFonts w:ascii="Times New Roman" w:hAnsi="Times New Roman" w:cs="Times New Roman"/>
          <w:color w:val="auto"/>
          <w:sz w:val="24"/>
        </w:rPr>
        <w:t xml:space="preserve"> delta power </w:t>
      </w:r>
      <w:r w:rsidR="0039644B">
        <w:rPr>
          <w:rFonts w:ascii="Times New Roman" w:hAnsi="Times New Roman" w:cs="Times New Roman"/>
          <w:color w:val="auto"/>
          <w:sz w:val="24"/>
        </w:rPr>
        <w:t>around the longitudinal fissure has</w:t>
      </w:r>
      <w:r w:rsidR="00ED0EF0">
        <w:rPr>
          <w:rFonts w:ascii="Times New Roman" w:hAnsi="Times New Roman" w:cs="Times New Roman"/>
          <w:color w:val="auto"/>
          <w:sz w:val="24"/>
        </w:rPr>
        <w:t xml:space="preserve"> also</w:t>
      </w:r>
      <w:r w:rsidR="0039644B">
        <w:rPr>
          <w:rFonts w:ascii="Times New Roman" w:hAnsi="Times New Roman" w:cs="Times New Roman"/>
          <w:color w:val="auto"/>
          <w:sz w:val="24"/>
        </w:rPr>
        <w:t xml:space="preserve"> been </w:t>
      </w:r>
      <w:r w:rsidR="00841CDB">
        <w:rPr>
          <w:rFonts w:ascii="Times New Roman" w:hAnsi="Times New Roman" w:cs="Times New Roman"/>
          <w:color w:val="auto"/>
          <w:sz w:val="24"/>
        </w:rPr>
        <w:t>associated</w:t>
      </w:r>
      <w:r w:rsidR="0039644B">
        <w:rPr>
          <w:rFonts w:ascii="Times New Roman" w:hAnsi="Times New Roman" w:cs="Times New Roman"/>
          <w:color w:val="auto"/>
          <w:sz w:val="24"/>
        </w:rPr>
        <w:t xml:space="preserve"> to increased stimulus intensity</w:t>
      </w:r>
      <w:r w:rsidR="00841CDB">
        <w:rPr>
          <w:rFonts w:ascii="Times New Roman" w:hAnsi="Times New Roman" w:cs="Times New Roman"/>
          <w:color w:val="auto"/>
          <w:sz w:val="24"/>
        </w:rPr>
        <w:t xml:space="preserve"> </w:t>
      </w:r>
      <w:r w:rsidR="00841CDB">
        <w:rPr>
          <w:rFonts w:ascii="Times New Roman" w:hAnsi="Times New Roman" w:cs="Times New Roman"/>
          <w:color w:val="auto"/>
          <w:sz w:val="24"/>
        </w:rPr>
        <w:fldChar w:fldCharType="begin">
          <w:fldData xml:space="preserve">PEVuZE5vdGU+PENpdGU+PEF1dGhvcj5CdW5rPC9BdXRob3I+PFllYXI+MjAxODwvWWVhcj48UmVj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</w:fldData>
        </w:fldChar>
      </w:r>
      <w:r w:rsidR="005B2130">
        <w:rPr>
          <w:rFonts w:ascii="Times New Roman" w:hAnsi="Times New Roman" w:cs="Times New Roman"/>
          <w:color w:val="auto"/>
          <w:sz w:val="24"/>
        </w:rPr>
        <w:instrText xml:space="preserve"> ADDIN EN.CITE </w:instrText>
      </w:r>
      <w:r w:rsidR="005B2130">
        <w:rPr>
          <w:rFonts w:ascii="Times New Roman" w:hAnsi="Times New Roman" w:cs="Times New Roman"/>
          <w:color w:val="auto"/>
          <w:sz w:val="24"/>
        </w:rPr>
        <w:fldChar w:fldCharType="begin">
          <w:fldData xml:space="preserve">PEVuZE5vdGU+PENpdGU+PEF1dGhvcj5CdW5rPC9BdXRob3I+PFllYXI+MjAxODwvWWVhcj48UmVj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</w:fldData>
        </w:fldChar>
      </w:r>
      <w:r w:rsidR="005B2130">
        <w:rPr>
          <w:rFonts w:ascii="Times New Roman" w:hAnsi="Times New Roman" w:cs="Times New Roman"/>
          <w:color w:val="auto"/>
          <w:sz w:val="24"/>
        </w:rPr>
        <w:instrText xml:space="preserve"> ADDIN EN.CITE.DATA </w:instrText>
      </w:r>
      <w:r w:rsidR="005B2130">
        <w:rPr>
          <w:rFonts w:ascii="Times New Roman" w:hAnsi="Times New Roman" w:cs="Times New Roman"/>
          <w:color w:val="auto"/>
          <w:sz w:val="24"/>
        </w:rPr>
      </w:r>
      <w:r w:rsidR="005B2130">
        <w:rPr>
          <w:rFonts w:ascii="Times New Roman" w:hAnsi="Times New Roman" w:cs="Times New Roman"/>
          <w:color w:val="auto"/>
          <w:sz w:val="24"/>
        </w:rPr>
        <w:fldChar w:fldCharType="end"/>
      </w:r>
      <w:r w:rsidR="00841CDB">
        <w:rPr>
          <w:rFonts w:ascii="Times New Roman" w:hAnsi="Times New Roman" w:cs="Times New Roman"/>
          <w:color w:val="auto"/>
          <w:sz w:val="24"/>
        </w:rPr>
      </w:r>
      <w:r w:rsidR="00841CDB">
        <w:rPr>
          <w:rFonts w:ascii="Times New Roman" w:hAnsi="Times New Roman" w:cs="Times New Roman"/>
          <w:color w:val="auto"/>
          <w:sz w:val="24"/>
        </w:rPr>
        <w:fldChar w:fldCharType="separate"/>
      </w:r>
      <w:r w:rsidR="005B2130">
        <w:rPr>
          <w:rFonts w:ascii="Times New Roman" w:hAnsi="Times New Roman" w:cs="Times New Roman"/>
          <w:noProof/>
          <w:color w:val="auto"/>
          <w:sz w:val="24"/>
        </w:rPr>
        <w:t>[22, 24]</w:t>
      </w:r>
      <w:r w:rsidR="00841CDB">
        <w:rPr>
          <w:rFonts w:ascii="Times New Roman" w:hAnsi="Times New Roman" w:cs="Times New Roman"/>
          <w:color w:val="auto"/>
          <w:sz w:val="24"/>
        </w:rPr>
        <w:fldChar w:fldCharType="end"/>
      </w:r>
      <w:r w:rsidR="00841CDB">
        <w:rPr>
          <w:rFonts w:ascii="Times New Roman" w:hAnsi="Times New Roman" w:cs="Times New Roman"/>
          <w:color w:val="auto"/>
          <w:sz w:val="24"/>
        </w:rPr>
        <w:t xml:space="preserve">. </w:t>
      </w:r>
      <w:r w:rsidR="000052EF">
        <w:rPr>
          <w:rFonts w:ascii="Times New Roman" w:hAnsi="Times New Roman" w:cs="Times New Roman"/>
          <w:color w:val="auto"/>
          <w:sz w:val="24"/>
        </w:rPr>
        <w:t xml:space="preserve">These discrepancies overall suggest that delta power might not be the most robust and predictive feature of </w:t>
      </w:r>
      <w:r w:rsidR="00B234CA">
        <w:rPr>
          <w:rFonts w:ascii="Times New Roman" w:hAnsi="Times New Roman" w:cs="Times New Roman"/>
          <w:color w:val="auto"/>
          <w:sz w:val="24"/>
        </w:rPr>
        <w:t xml:space="preserve">tonic thermal </w:t>
      </w:r>
      <w:r w:rsidR="000052EF">
        <w:rPr>
          <w:rFonts w:ascii="Times New Roman" w:hAnsi="Times New Roman" w:cs="Times New Roman"/>
          <w:color w:val="auto"/>
          <w:sz w:val="24"/>
        </w:rPr>
        <w:t>pain</w:t>
      </w:r>
      <w:r w:rsidR="00B234CA">
        <w:rPr>
          <w:rFonts w:ascii="Times New Roman" w:hAnsi="Times New Roman" w:cs="Times New Roman"/>
          <w:color w:val="auto"/>
          <w:sz w:val="24"/>
        </w:rPr>
        <w:t>.</w:t>
      </w:r>
    </w:p>
    <w:p w14:paraId="2A953693" w14:textId="1B577280" w:rsidR="005D59CD" w:rsidRDefault="003F2C17" w:rsidP="000052EF">
      <w:pPr>
        <w:spacing w:line="480" w:lineRule="auto"/>
        <w:ind w:right="-7"/>
        <w:jc w:val="both"/>
        <w:rPr>
          <w:rFonts w:ascii="Times New Roman" w:hAnsi="Times New Roman" w:cs="Times New Roman"/>
          <w:color w:val="auto"/>
          <w:sz w:val="24"/>
        </w:rPr>
      </w:pPr>
      <w:r w:rsidRPr="001E37E7">
        <w:rPr>
          <w:rFonts w:ascii="Times New Roman" w:hAnsi="Times New Roman" w:cs="Times New Roman"/>
          <w:b/>
          <w:color w:val="auto"/>
          <w:sz w:val="24"/>
          <w:u w:val="single"/>
        </w:rPr>
        <w:t xml:space="preserve">Cerebral features of thermal </w:t>
      </w:r>
      <w:r>
        <w:rPr>
          <w:rFonts w:ascii="Times New Roman" w:hAnsi="Times New Roman" w:cs="Times New Roman"/>
          <w:b/>
          <w:color w:val="auto"/>
          <w:sz w:val="24"/>
          <w:u w:val="single"/>
        </w:rPr>
        <w:t>cold</w:t>
      </w:r>
      <w:r w:rsidRPr="001E37E7">
        <w:rPr>
          <w:rFonts w:ascii="Times New Roman" w:hAnsi="Times New Roman" w:cs="Times New Roman"/>
          <w:b/>
          <w:color w:val="auto"/>
          <w:sz w:val="24"/>
          <w:u w:val="single"/>
        </w:rPr>
        <w:t xml:space="preserve"> stimuli</w:t>
      </w:r>
    </w:p>
    <w:p w14:paraId="1A2955E8" w14:textId="6DBF6B67" w:rsidR="00643CF8" w:rsidRDefault="005F3E6E" w:rsidP="00CB25EC">
      <w:pPr>
        <w:spacing w:line="480" w:lineRule="auto"/>
        <w:ind w:right="-7" w:firstLine="720"/>
        <w:jc w:val="both"/>
        <w:rPr>
          <w:rFonts w:ascii="Times New Roman" w:hAnsi="Times New Roman" w:cs="Times New Roman"/>
          <w:color w:val="auto"/>
          <w:sz w:val="24"/>
        </w:rPr>
      </w:pPr>
      <w:r>
        <w:rPr>
          <w:rFonts w:ascii="Times New Roman" w:hAnsi="Times New Roman" w:cs="Times New Roman"/>
          <w:color w:val="auto"/>
          <w:sz w:val="24"/>
        </w:rPr>
        <w:t>A</w:t>
      </w:r>
      <w:r w:rsidR="00236F8C">
        <w:rPr>
          <w:rFonts w:ascii="Times New Roman" w:hAnsi="Times New Roman" w:cs="Times New Roman"/>
          <w:color w:val="auto"/>
          <w:sz w:val="24"/>
        </w:rPr>
        <w:t xml:space="preserve"> limited number of studies have </w:t>
      </w:r>
      <w:r>
        <w:rPr>
          <w:rFonts w:ascii="Times New Roman" w:hAnsi="Times New Roman" w:cs="Times New Roman"/>
          <w:color w:val="auto"/>
          <w:sz w:val="24"/>
        </w:rPr>
        <w:t>investigated changes in</w:t>
      </w:r>
      <w:r w:rsidR="00236F8C">
        <w:rPr>
          <w:rFonts w:ascii="Times New Roman" w:hAnsi="Times New Roman" w:cs="Times New Roman"/>
          <w:color w:val="auto"/>
          <w:sz w:val="24"/>
        </w:rPr>
        <w:t xml:space="preserve"> </w:t>
      </w:r>
      <w:r>
        <w:rPr>
          <w:rFonts w:ascii="Times New Roman" w:hAnsi="Times New Roman" w:cs="Times New Roman"/>
          <w:color w:val="auto"/>
          <w:sz w:val="24"/>
        </w:rPr>
        <w:t>cerebral activity elicited by noxious cold stimulation</w:t>
      </w:r>
      <w:r w:rsidR="005B7026">
        <w:rPr>
          <w:rFonts w:ascii="Times New Roman" w:hAnsi="Times New Roman" w:cs="Times New Roman"/>
          <w:color w:val="auto"/>
          <w:sz w:val="24"/>
        </w:rPr>
        <w:t xml:space="preserve"> </w:t>
      </w:r>
      <w:r w:rsidR="005B7026">
        <w:rPr>
          <w:rFonts w:ascii="Times New Roman" w:hAnsi="Times New Roman" w:cs="Times New Roman"/>
          <w:color w:val="auto"/>
          <w:sz w:val="24"/>
        </w:rPr>
        <w:fldChar w:fldCharType="begin">
          <w:fldData xml:space="preserve">PEVuZE5vdGU+PENpdGU+PEF1dGhvcj5MZXZpdHQ8L0F1dGhvcj48WWVhcj4yMDE3PC9ZZWFyPjxS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</w:fldData>
        </w:fldChar>
      </w:r>
      <w:r w:rsidR="005B2130">
        <w:rPr>
          <w:rFonts w:ascii="Times New Roman" w:hAnsi="Times New Roman" w:cs="Times New Roman"/>
          <w:color w:val="auto"/>
          <w:sz w:val="24"/>
        </w:rPr>
        <w:instrText xml:space="preserve"> ADDIN EN.CITE </w:instrText>
      </w:r>
      <w:r w:rsidR="005B2130">
        <w:rPr>
          <w:rFonts w:ascii="Times New Roman" w:hAnsi="Times New Roman" w:cs="Times New Roman"/>
          <w:color w:val="auto"/>
          <w:sz w:val="24"/>
        </w:rPr>
        <w:fldChar w:fldCharType="begin">
          <w:fldData xml:space="preserve">PEVuZE5vdGU+PENpdGU+PEF1dGhvcj5MZXZpdHQ8L0F1dGhvcj48WWVhcj4yMDE3PC9ZZWFyPjxS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</w:fldData>
        </w:fldChar>
      </w:r>
      <w:r w:rsidR="005B2130">
        <w:rPr>
          <w:rFonts w:ascii="Times New Roman" w:hAnsi="Times New Roman" w:cs="Times New Roman"/>
          <w:color w:val="auto"/>
          <w:sz w:val="24"/>
        </w:rPr>
        <w:instrText xml:space="preserve"> ADDIN EN.CITE.DATA </w:instrText>
      </w:r>
      <w:r w:rsidR="005B2130">
        <w:rPr>
          <w:rFonts w:ascii="Times New Roman" w:hAnsi="Times New Roman" w:cs="Times New Roman"/>
          <w:color w:val="auto"/>
          <w:sz w:val="24"/>
        </w:rPr>
      </w:r>
      <w:r w:rsidR="005B2130">
        <w:rPr>
          <w:rFonts w:ascii="Times New Roman" w:hAnsi="Times New Roman" w:cs="Times New Roman"/>
          <w:color w:val="auto"/>
          <w:sz w:val="24"/>
        </w:rPr>
        <w:fldChar w:fldCharType="end"/>
      </w:r>
      <w:r w:rsidR="005B7026">
        <w:rPr>
          <w:rFonts w:ascii="Times New Roman" w:hAnsi="Times New Roman" w:cs="Times New Roman"/>
          <w:color w:val="auto"/>
          <w:sz w:val="24"/>
        </w:rPr>
      </w:r>
      <w:r w:rsidR="005B7026">
        <w:rPr>
          <w:rFonts w:ascii="Times New Roman" w:hAnsi="Times New Roman" w:cs="Times New Roman"/>
          <w:color w:val="auto"/>
          <w:sz w:val="24"/>
        </w:rPr>
        <w:fldChar w:fldCharType="separate"/>
      </w:r>
      <w:r w:rsidR="005B2130">
        <w:rPr>
          <w:rFonts w:ascii="Times New Roman" w:hAnsi="Times New Roman" w:cs="Times New Roman"/>
          <w:noProof/>
          <w:color w:val="auto"/>
          <w:sz w:val="24"/>
        </w:rPr>
        <w:t>[29-31]</w:t>
      </w:r>
      <w:r w:rsidR="005B7026">
        <w:rPr>
          <w:rFonts w:ascii="Times New Roman" w:hAnsi="Times New Roman" w:cs="Times New Roman"/>
          <w:color w:val="auto"/>
          <w:sz w:val="24"/>
        </w:rPr>
        <w:fldChar w:fldCharType="end"/>
      </w:r>
      <w:r>
        <w:rPr>
          <w:rFonts w:ascii="Times New Roman" w:hAnsi="Times New Roman" w:cs="Times New Roman"/>
          <w:color w:val="auto"/>
          <w:sz w:val="24"/>
        </w:rPr>
        <w:t xml:space="preserve">. </w:t>
      </w:r>
      <w:r w:rsidR="00E46036">
        <w:rPr>
          <w:rFonts w:ascii="Times New Roman" w:hAnsi="Times New Roman" w:cs="Times New Roman"/>
          <w:color w:val="auto"/>
          <w:sz w:val="24"/>
        </w:rPr>
        <w:t>Aiming to develop pain models that best mimic clinical pain, interest has been given to cold stimulation</w:t>
      </w:r>
      <w:r w:rsidR="00C709BA">
        <w:rPr>
          <w:rFonts w:ascii="Times New Roman" w:hAnsi="Times New Roman" w:cs="Times New Roman"/>
          <w:color w:val="auto"/>
          <w:sz w:val="24"/>
        </w:rPr>
        <w:t>s</w:t>
      </w:r>
      <w:r w:rsidR="00E46036">
        <w:rPr>
          <w:rFonts w:ascii="Times New Roman" w:hAnsi="Times New Roman" w:cs="Times New Roman"/>
          <w:color w:val="auto"/>
          <w:sz w:val="24"/>
        </w:rPr>
        <w:t>. T</w:t>
      </w:r>
      <w:r>
        <w:rPr>
          <w:rFonts w:ascii="Times New Roman" w:hAnsi="Times New Roman" w:cs="Times New Roman"/>
          <w:color w:val="auto"/>
          <w:sz w:val="24"/>
        </w:rPr>
        <w:t>he cold pressor test</w:t>
      </w:r>
      <w:r w:rsidR="004B06AB">
        <w:rPr>
          <w:rFonts w:ascii="Times New Roman" w:hAnsi="Times New Roman" w:cs="Times New Roman"/>
          <w:color w:val="auto"/>
          <w:sz w:val="24"/>
        </w:rPr>
        <w:t xml:space="preserve"> (CP)</w:t>
      </w:r>
      <w:r>
        <w:rPr>
          <w:rFonts w:ascii="Times New Roman" w:hAnsi="Times New Roman" w:cs="Times New Roman"/>
          <w:color w:val="auto"/>
          <w:sz w:val="24"/>
        </w:rPr>
        <w:t xml:space="preserve"> i</w:t>
      </w:r>
      <w:r w:rsidR="005B7026">
        <w:rPr>
          <w:rFonts w:ascii="Times New Roman" w:hAnsi="Times New Roman" w:cs="Times New Roman"/>
          <w:color w:val="auto"/>
          <w:sz w:val="24"/>
        </w:rPr>
        <w:t>s</w:t>
      </w:r>
      <w:r>
        <w:rPr>
          <w:rFonts w:ascii="Times New Roman" w:hAnsi="Times New Roman" w:cs="Times New Roman"/>
          <w:color w:val="auto"/>
          <w:sz w:val="24"/>
        </w:rPr>
        <w:t xml:space="preserve"> a </w:t>
      </w:r>
      <w:r>
        <w:rPr>
          <w:rFonts w:ascii="Times New Roman" w:hAnsi="Times New Roman" w:cs="Times New Roman"/>
          <w:color w:val="auto"/>
          <w:sz w:val="24"/>
        </w:rPr>
        <w:lastRenderedPageBreak/>
        <w:t xml:space="preserve">tonic experimental model </w:t>
      </w:r>
      <w:r w:rsidR="00E46036">
        <w:rPr>
          <w:rFonts w:ascii="Times New Roman" w:hAnsi="Times New Roman" w:cs="Times New Roman"/>
          <w:color w:val="auto"/>
          <w:sz w:val="24"/>
        </w:rPr>
        <w:t>where participants are asked to immer</w:t>
      </w:r>
      <w:r w:rsidR="003F2C17">
        <w:rPr>
          <w:rFonts w:ascii="Times New Roman" w:hAnsi="Times New Roman" w:cs="Times New Roman"/>
          <w:color w:val="auto"/>
          <w:sz w:val="24"/>
        </w:rPr>
        <w:t>s</w:t>
      </w:r>
      <w:r w:rsidR="00E46036">
        <w:rPr>
          <w:rFonts w:ascii="Times New Roman" w:hAnsi="Times New Roman" w:cs="Times New Roman"/>
          <w:color w:val="auto"/>
          <w:sz w:val="24"/>
        </w:rPr>
        <w:t>e their hand</w:t>
      </w:r>
      <w:r w:rsidR="003F2C17">
        <w:rPr>
          <w:rFonts w:ascii="Times New Roman" w:hAnsi="Times New Roman" w:cs="Times New Roman"/>
          <w:color w:val="auto"/>
          <w:sz w:val="24"/>
        </w:rPr>
        <w:t xml:space="preserve"> or forearm</w:t>
      </w:r>
      <w:r w:rsidR="00E46036">
        <w:rPr>
          <w:rFonts w:ascii="Times New Roman" w:hAnsi="Times New Roman" w:cs="Times New Roman"/>
          <w:color w:val="auto"/>
          <w:sz w:val="24"/>
        </w:rPr>
        <w:t xml:space="preserve"> in cold water </w:t>
      </w:r>
      <w:r w:rsidR="00E46036">
        <w:rPr>
          <w:rFonts w:ascii="Times New Roman" w:hAnsi="Times New Roman" w:cs="Times New Roman"/>
          <w:color w:val="auto"/>
          <w:sz w:val="24"/>
        </w:rPr>
        <w:fldChar w:fldCharType="begin">
          <w:fldData xml:space="preserve">PEVuZE5vdGU+PENpdGU+PEF1dGhvcj5HcmFtPC9BdXRob3I+PFllYXI+MjAxNTwvWWVhcj48UmVj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=
</w:fldData>
        </w:fldChar>
      </w:r>
      <w:r w:rsidR="005B2130">
        <w:rPr>
          <w:rFonts w:ascii="Times New Roman" w:hAnsi="Times New Roman" w:cs="Times New Roman"/>
          <w:color w:val="auto"/>
          <w:sz w:val="24"/>
        </w:rPr>
        <w:instrText xml:space="preserve"> ADDIN EN.CITE </w:instrText>
      </w:r>
      <w:r w:rsidR="005B2130">
        <w:rPr>
          <w:rFonts w:ascii="Times New Roman" w:hAnsi="Times New Roman" w:cs="Times New Roman"/>
          <w:color w:val="auto"/>
          <w:sz w:val="24"/>
        </w:rPr>
        <w:fldChar w:fldCharType="begin">
          <w:fldData xml:space="preserve">PEVuZE5vdGU+PENpdGU+PEF1dGhvcj5HcmFtPC9BdXRob3I+PFllYXI+MjAxNTwvWWVhcj48UmVj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=
</w:fldData>
        </w:fldChar>
      </w:r>
      <w:r w:rsidR="005B2130">
        <w:rPr>
          <w:rFonts w:ascii="Times New Roman" w:hAnsi="Times New Roman" w:cs="Times New Roman"/>
          <w:color w:val="auto"/>
          <w:sz w:val="24"/>
        </w:rPr>
        <w:instrText xml:space="preserve"> ADDIN EN.CITE.DATA </w:instrText>
      </w:r>
      <w:r w:rsidR="005B2130">
        <w:rPr>
          <w:rFonts w:ascii="Times New Roman" w:hAnsi="Times New Roman" w:cs="Times New Roman"/>
          <w:color w:val="auto"/>
          <w:sz w:val="24"/>
        </w:rPr>
      </w:r>
      <w:r w:rsidR="005B2130">
        <w:rPr>
          <w:rFonts w:ascii="Times New Roman" w:hAnsi="Times New Roman" w:cs="Times New Roman"/>
          <w:color w:val="auto"/>
          <w:sz w:val="24"/>
        </w:rPr>
        <w:fldChar w:fldCharType="end"/>
      </w:r>
      <w:r w:rsidR="00E46036">
        <w:rPr>
          <w:rFonts w:ascii="Times New Roman" w:hAnsi="Times New Roman" w:cs="Times New Roman"/>
          <w:color w:val="auto"/>
          <w:sz w:val="24"/>
        </w:rPr>
      </w:r>
      <w:r w:rsidR="00E46036">
        <w:rPr>
          <w:rFonts w:ascii="Times New Roman" w:hAnsi="Times New Roman" w:cs="Times New Roman"/>
          <w:color w:val="auto"/>
          <w:sz w:val="24"/>
        </w:rPr>
        <w:fldChar w:fldCharType="separate"/>
      </w:r>
      <w:r w:rsidR="005B2130">
        <w:rPr>
          <w:rFonts w:ascii="Times New Roman" w:hAnsi="Times New Roman" w:cs="Times New Roman"/>
          <w:noProof/>
          <w:color w:val="auto"/>
          <w:sz w:val="24"/>
        </w:rPr>
        <w:t>[31]</w:t>
      </w:r>
      <w:r w:rsidR="00E46036">
        <w:rPr>
          <w:rFonts w:ascii="Times New Roman" w:hAnsi="Times New Roman" w:cs="Times New Roman"/>
          <w:color w:val="auto"/>
          <w:sz w:val="24"/>
        </w:rPr>
        <w:fldChar w:fldCharType="end"/>
      </w:r>
      <w:r w:rsidR="00E46036">
        <w:rPr>
          <w:rFonts w:ascii="Times New Roman" w:hAnsi="Times New Roman" w:cs="Times New Roman"/>
          <w:color w:val="auto"/>
          <w:sz w:val="24"/>
        </w:rPr>
        <w:t xml:space="preserve">. The immersion can last from seconds to minutes, </w:t>
      </w:r>
      <w:r w:rsidR="00C36EE3">
        <w:rPr>
          <w:rFonts w:ascii="Times New Roman" w:hAnsi="Times New Roman" w:cs="Times New Roman"/>
          <w:color w:val="auto"/>
          <w:sz w:val="24"/>
        </w:rPr>
        <w:t>providing</w:t>
      </w:r>
      <w:r w:rsidR="00E46036">
        <w:rPr>
          <w:rFonts w:ascii="Times New Roman" w:hAnsi="Times New Roman" w:cs="Times New Roman"/>
          <w:color w:val="auto"/>
          <w:sz w:val="24"/>
        </w:rPr>
        <w:t xml:space="preserve"> a </w:t>
      </w:r>
      <w:r w:rsidR="00C36EE3">
        <w:rPr>
          <w:rFonts w:ascii="Times New Roman" w:hAnsi="Times New Roman" w:cs="Times New Roman"/>
          <w:color w:val="auto"/>
          <w:sz w:val="24"/>
        </w:rPr>
        <w:t xml:space="preserve">broad recording window. Shao et al. </w:t>
      </w:r>
      <w:r w:rsidR="00FD04DA">
        <w:rPr>
          <w:rFonts w:ascii="Times New Roman" w:hAnsi="Times New Roman" w:cs="Times New Roman"/>
          <w:color w:val="auto"/>
          <w:sz w:val="24"/>
        </w:rPr>
        <w:t>(</w:t>
      </w:r>
      <w:r w:rsidR="00CD794C">
        <w:rPr>
          <w:rFonts w:ascii="Times New Roman" w:hAnsi="Times New Roman" w:cs="Times New Roman"/>
          <w:color w:val="auto"/>
          <w:sz w:val="24"/>
        </w:rPr>
        <w:t>2012</w:t>
      </w:r>
      <w:r w:rsidR="00FD04DA">
        <w:rPr>
          <w:rFonts w:ascii="Times New Roman" w:hAnsi="Times New Roman" w:cs="Times New Roman"/>
          <w:color w:val="auto"/>
          <w:sz w:val="24"/>
        </w:rPr>
        <w:t xml:space="preserve">) </w:t>
      </w:r>
      <w:r w:rsidR="00C36EE3">
        <w:rPr>
          <w:rFonts w:ascii="Times New Roman" w:hAnsi="Times New Roman" w:cs="Times New Roman"/>
          <w:color w:val="auto"/>
          <w:sz w:val="24"/>
        </w:rPr>
        <w:t xml:space="preserve">have recorded brain activity during a 10 min immersion in cold water at 10 </w:t>
      </w:r>
      <w:r w:rsidR="00FD04DA">
        <w:rPr>
          <w:rFonts w:ascii="Times New Roman" w:hAnsi="Times New Roman" w:cs="Times New Roman"/>
          <w:color w:val="auto"/>
          <w:sz w:val="24"/>
        </w:rPr>
        <w:t>°</w:t>
      </w:r>
      <w:r w:rsidR="00C36EE3">
        <w:rPr>
          <w:rFonts w:ascii="Times New Roman" w:hAnsi="Times New Roman" w:cs="Times New Roman"/>
          <w:color w:val="auto"/>
          <w:sz w:val="24"/>
        </w:rPr>
        <w:t>C</w:t>
      </w:r>
      <w:r w:rsidR="004B06AB">
        <w:rPr>
          <w:rFonts w:ascii="Times New Roman" w:hAnsi="Times New Roman" w:cs="Times New Roman"/>
          <w:color w:val="auto"/>
          <w:sz w:val="24"/>
        </w:rPr>
        <w:t xml:space="preserve"> </w:t>
      </w:r>
      <w:r w:rsidR="004B06AB">
        <w:rPr>
          <w:rFonts w:ascii="Times New Roman" w:hAnsi="Times New Roman" w:cs="Times New Roman"/>
          <w:color w:val="auto"/>
          <w:sz w:val="24"/>
        </w:rPr>
        <w:fldChar w:fldCharType="begin"/>
      </w:r>
      <w:r w:rsidR="005B2130">
        <w:rPr>
          <w:rFonts w:ascii="Times New Roman" w:hAnsi="Times New Roman" w:cs="Times New Roman"/>
          <w:color w:val="auto"/>
          <w:sz w:val="24"/>
        </w:rPr>
        <w:instrText xml:space="preserve"> ADDIN EN.CITE &lt;EndNote&gt;&lt;Cite&gt;&lt;Author&gt;Shao&lt;/Author&gt;&lt;Year&gt;2012&lt;/Year&gt;&lt;RecNum&gt;205&lt;/RecNum&gt;&lt;DisplayText&gt;[30]&lt;/DisplayText&gt;&lt;record&gt;&lt;rec-number&gt;205&lt;/rec-number&gt;&lt;foreign-keys&gt;&lt;key app="EN" db-id="2tfv2dt2jpap58efswsv2wrlp0xs25stzp9a" timestamp="1561647783"&gt;205&lt;/key&gt;&lt;/foreign-keys&gt;&lt;ref-type name="Journal Article"&gt;17&lt;/ref-type&gt;&lt;contributors&gt;&lt;authors&gt;&lt;author&gt;Shao, S.&lt;/author&gt;&lt;author&gt;Shen, K.&lt;/author&gt;&lt;author&gt;Yu, K.&lt;/author&gt;&lt;author&gt;Wilder-Smith, E. P.&lt;/author&gt;&lt;author&gt;Li, X.&lt;/author&gt;&lt;/authors&gt;&lt;/contributors&gt;&lt;auth-address&gt;Department of Mechanical Engineering, National University of Singapore, Singapore.&lt;/auth-address&gt;&lt;titles&gt;&lt;title&gt;Frequency-domain EEG source analysis for acute tonic cold pain perception&lt;/title&gt;&lt;secondary-title&gt;Clin Neurophysiol&lt;/secondary-title&gt;&lt;alt-title&gt;Clinical neurophysiology : official journal of the International Federation of Clinical Neurophysiology&lt;/alt-title&gt;&lt;/titles&gt;&lt;periodical&gt;&lt;full-title&gt;Clin Neurophysiol&lt;/full-title&gt;&lt;abbr-1&gt;Clinical neurophysiology : official journal of the International Federation of Clinical Neurophysiology&lt;/abbr-1&gt;&lt;/periodical&gt;&lt;alt-periodical&gt;&lt;full-title&gt;Clin Neurophysiol&lt;/full-title&gt;&lt;abbr-1&gt;Clinical neurophysiology : official journal of the International Federation of Clinical Neurophysiology&lt;/abbr-1&gt;&lt;/alt-periodical&gt;&lt;pages&gt;2042-9&lt;/pages&gt;&lt;volume&gt;123&lt;/volume&gt;&lt;number&gt;10&lt;/number&gt;&lt;edition&gt;2012/04/28&lt;/edition&gt;&lt;keywords&gt;&lt;keyword&gt;Adult&lt;/keyword&gt;&lt;keyword&gt;Brain Mapping&lt;/keyword&gt;&lt;keyword&gt;*Cold Temperature&lt;/keyword&gt;&lt;keyword&gt;Electroencephalography&lt;/keyword&gt;&lt;keyword&gt;Female&lt;/keyword&gt;&lt;keyword&gt;Humans&lt;/keyword&gt;&lt;keyword&gt;Male&lt;/keyword&gt;&lt;keyword&gt;Pain/*physiopathology&lt;/keyword&gt;&lt;keyword&gt;Pain Perception/*physiology&lt;/keyword&gt;&lt;keyword&gt;Prefrontal Cortex/*physiology&lt;/keyword&gt;&lt;/keywords&gt;&lt;dates&gt;&lt;year&gt;2012&lt;/year&gt;&lt;pub-dates&gt;&lt;date&gt;Oct&lt;/date&gt;&lt;/pub-dates&gt;&lt;/dates&gt;&lt;isbn&gt;1388-2457&lt;/isbn&gt;&lt;accession-num&gt;22538122&lt;/accession-num&gt;&lt;urls&gt;&lt;/urls&gt;&lt;electronic-resource-num&gt;10.1016/j.clinph.2012.02.084&lt;/electronic-resource-num&gt;&lt;remote-database-provider&gt;NLM&lt;/remote-database-provider&gt;&lt;language&gt;eng&lt;/language&gt;&lt;/record&gt;&lt;/Cite&gt;&lt;/EndNote&gt;</w:instrText>
      </w:r>
      <w:r w:rsidR="004B06AB">
        <w:rPr>
          <w:rFonts w:ascii="Times New Roman" w:hAnsi="Times New Roman" w:cs="Times New Roman"/>
          <w:color w:val="auto"/>
          <w:sz w:val="24"/>
        </w:rPr>
        <w:fldChar w:fldCharType="separate"/>
      </w:r>
      <w:r w:rsidR="005B2130">
        <w:rPr>
          <w:rFonts w:ascii="Times New Roman" w:hAnsi="Times New Roman" w:cs="Times New Roman"/>
          <w:noProof/>
          <w:color w:val="auto"/>
          <w:sz w:val="24"/>
        </w:rPr>
        <w:t>[30]</w:t>
      </w:r>
      <w:r w:rsidR="004B06AB">
        <w:rPr>
          <w:rFonts w:ascii="Times New Roman" w:hAnsi="Times New Roman" w:cs="Times New Roman"/>
          <w:color w:val="auto"/>
          <w:sz w:val="24"/>
        </w:rPr>
        <w:fldChar w:fldCharType="end"/>
      </w:r>
      <w:r w:rsidR="00C36EE3">
        <w:rPr>
          <w:rFonts w:ascii="Times New Roman" w:hAnsi="Times New Roman" w:cs="Times New Roman"/>
          <w:color w:val="auto"/>
          <w:sz w:val="24"/>
        </w:rPr>
        <w:t xml:space="preserve">. They found reduced power of lower frequencies and enhanced power of higher frequencies when </w:t>
      </w:r>
      <w:r w:rsidR="00FD04DA">
        <w:rPr>
          <w:rFonts w:ascii="Times New Roman" w:hAnsi="Times New Roman" w:cs="Times New Roman"/>
          <w:color w:val="auto"/>
          <w:sz w:val="24"/>
        </w:rPr>
        <w:t>the participant’s hand was immersed in a bath of</w:t>
      </w:r>
      <w:r w:rsidR="00C36EE3">
        <w:rPr>
          <w:rFonts w:ascii="Times New Roman" w:hAnsi="Times New Roman" w:cs="Times New Roman"/>
          <w:color w:val="auto"/>
          <w:sz w:val="24"/>
        </w:rPr>
        <w:t xml:space="preserve"> 10 </w:t>
      </w:r>
      <w:r w:rsidR="00FD04DA">
        <w:rPr>
          <w:rFonts w:ascii="Times New Roman" w:hAnsi="Times New Roman" w:cs="Times New Roman"/>
          <w:color w:val="auto"/>
          <w:sz w:val="24"/>
        </w:rPr>
        <w:t>°</w:t>
      </w:r>
      <w:r w:rsidR="00C36EE3">
        <w:rPr>
          <w:rFonts w:ascii="Times New Roman" w:hAnsi="Times New Roman" w:cs="Times New Roman"/>
          <w:color w:val="auto"/>
          <w:sz w:val="24"/>
        </w:rPr>
        <w:t>C compared to room temperature</w:t>
      </w:r>
      <w:r w:rsidR="004B06AB">
        <w:rPr>
          <w:rFonts w:ascii="Times New Roman" w:hAnsi="Times New Roman" w:cs="Times New Roman"/>
          <w:color w:val="auto"/>
          <w:sz w:val="24"/>
        </w:rPr>
        <w:t xml:space="preserve"> </w:t>
      </w:r>
      <w:r w:rsidR="004B06AB">
        <w:rPr>
          <w:rFonts w:ascii="Times New Roman" w:hAnsi="Times New Roman" w:cs="Times New Roman"/>
          <w:color w:val="auto"/>
          <w:sz w:val="24"/>
        </w:rPr>
        <w:fldChar w:fldCharType="begin"/>
      </w:r>
      <w:r w:rsidR="005B2130">
        <w:rPr>
          <w:rFonts w:ascii="Times New Roman" w:hAnsi="Times New Roman" w:cs="Times New Roman"/>
          <w:color w:val="auto"/>
          <w:sz w:val="24"/>
        </w:rPr>
        <w:instrText xml:space="preserve"> ADDIN EN.CITE &lt;EndNote&gt;&lt;Cite&gt;&lt;Author&gt;Shao&lt;/Author&gt;&lt;Year&gt;2012&lt;/Year&gt;&lt;RecNum&gt;205&lt;/RecNum&gt;&lt;DisplayText&gt;[30]&lt;/DisplayText&gt;&lt;record&gt;&lt;rec-number&gt;205&lt;/rec-number&gt;&lt;foreign-keys&gt;&lt;key app="EN" db-id="2tfv2dt2jpap58efswsv2wrlp0xs25stzp9a" timestamp="1561647783"&gt;205&lt;/key&gt;&lt;/foreign-keys&gt;&lt;ref-type name="Journal Article"&gt;17&lt;/ref-type&gt;&lt;contributors&gt;&lt;authors&gt;&lt;author&gt;Shao, S.&lt;/author&gt;&lt;author&gt;Shen, K.&lt;/author&gt;&lt;author&gt;Yu, K.&lt;/author&gt;&lt;author&gt;Wilder-Smith, E. P.&lt;/author&gt;&lt;author&gt;Li, X.&lt;/author&gt;&lt;/authors&gt;&lt;/contributors&gt;&lt;auth-address&gt;Department of Mechanical Engineering, National University of Singapore, Singapore.&lt;/auth-address&gt;&lt;titles&gt;&lt;title&gt;Frequency-domain EEG source analysis for acute tonic cold pain perception&lt;/title&gt;&lt;secondary-title&gt;Clin Neurophysiol&lt;/secondary-title&gt;&lt;alt-title&gt;Clinical neurophysiology : official journal of the International Federation of Clinical Neurophysiology&lt;/alt-title&gt;&lt;/titles&gt;&lt;periodical&gt;&lt;full-title&gt;Clin Neurophysiol&lt;/full-title&gt;&lt;abbr-1&gt;Clinical neurophysiology : official journal of the International Federation of Clinical Neurophysiology&lt;/abbr-1&gt;&lt;/periodical&gt;&lt;alt-periodical&gt;&lt;full-title&gt;Clin Neurophysiol&lt;/full-title&gt;&lt;abbr-1&gt;Clinical neurophysiology : official journal of the International Federation of Clinical Neurophysiology&lt;/abbr-1&gt;&lt;/alt-periodical&gt;&lt;pages&gt;2042-9&lt;/pages&gt;&lt;volume&gt;123&lt;/volume&gt;&lt;number&gt;10&lt;/number&gt;&lt;edition&gt;2012/04/28&lt;/edition&gt;&lt;keywords&gt;&lt;keyword&gt;Adult&lt;/keyword&gt;&lt;keyword&gt;Brain Mapping&lt;/keyword&gt;&lt;keyword&gt;*Cold Temperature&lt;/keyword&gt;&lt;keyword&gt;Electroencephalography&lt;/keyword&gt;&lt;keyword&gt;Female&lt;/keyword&gt;&lt;keyword&gt;Humans&lt;/keyword&gt;&lt;keyword&gt;Male&lt;/keyword&gt;&lt;keyword&gt;Pain/*physiopathology&lt;/keyword&gt;&lt;keyword&gt;Pain Perception/*physiology&lt;/keyword&gt;&lt;keyword&gt;Prefrontal Cortex/*physiology&lt;/keyword&gt;&lt;/keywords&gt;&lt;dates&gt;&lt;year&gt;2012&lt;/year&gt;&lt;pub-dates&gt;&lt;date&gt;Oct&lt;/date&gt;&lt;/pub-dates&gt;&lt;/dates&gt;&lt;isbn&gt;1388-2457&lt;/isbn&gt;&lt;accession-num&gt;22538122&lt;/accession-num&gt;&lt;urls&gt;&lt;/urls&gt;&lt;electronic-resource-num&gt;10.1016/j.clinph.2012.02.084&lt;/electronic-resource-num&gt;&lt;remote-database-provider&gt;NLM&lt;/remote-database-provider&gt;&lt;language&gt;eng&lt;/language&gt;&lt;/record&gt;&lt;/Cite&gt;&lt;/EndNote&gt;</w:instrText>
      </w:r>
      <w:r w:rsidR="004B06AB">
        <w:rPr>
          <w:rFonts w:ascii="Times New Roman" w:hAnsi="Times New Roman" w:cs="Times New Roman"/>
          <w:color w:val="auto"/>
          <w:sz w:val="24"/>
        </w:rPr>
        <w:fldChar w:fldCharType="separate"/>
      </w:r>
      <w:r w:rsidR="005B2130">
        <w:rPr>
          <w:rFonts w:ascii="Times New Roman" w:hAnsi="Times New Roman" w:cs="Times New Roman"/>
          <w:noProof/>
          <w:color w:val="auto"/>
          <w:sz w:val="24"/>
        </w:rPr>
        <w:t>[30]</w:t>
      </w:r>
      <w:r w:rsidR="004B06AB">
        <w:rPr>
          <w:rFonts w:ascii="Times New Roman" w:hAnsi="Times New Roman" w:cs="Times New Roman"/>
          <w:color w:val="auto"/>
          <w:sz w:val="24"/>
        </w:rPr>
        <w:fldChar w:fldCharType="end"/>
      </w:r>
      <w:r w:rsidR="00C36EE3">
        <w:rPr>
          <w:rFonts w:ascii="Times New Roman" w:hAnsi="Times New Roman" w:cs="Times New Roman"/>
          <w:color w:val="auto"/>
          <w:sz w:val="24"/>
        </w:rPr>
        <w:t xml:space="preserve">. </w:t>
      </w:r>
      <w:commentRangeStart w:id="21"/>
      <w:r w:rsidR="00652116">
        <w:rPr>
          <w:rFonts w:ascii="Times New Roman" w:hAnsi="Times New Roman" w:cs="Times New Roman"/>
          <w:color w:val="auto"/>
          <w:sz w:val="24"/>
        </w:rPr>
        <w:t>Source localization</w:t>
      </w:r>
      <w:commentRangeEnd w:id="21"/>
      <w:r w:rsidR="00652116">
        <w:rPr>
          <w:rStyle w:val="CommentReference"/>
        </w:rPr>
        <w:commentReference w:id="21"/>
      </w:r>
      <w:r w:rsidR="00652116">
        <w:rPr>
          <w:rFonts w:ascii="Times New Roman" w:hAnsi="Times New Roman" w:cs="Times New Roman"/>
          <w:color w:val="auto"/>
          <w:sz w:val="24"/>
        </w:rPr>
        <w:t xml:space="preserve"> </w:t>
      </w:r>
      <w:r w:rsidR="00804910">
        <w:rPr>
          <w:rFonts w:ascii="Times New Roman" w:hAnsi="Times New Roman" w:cs="Times New Roman"/>
          <w:color w:val="auto"/>
          <w:sz w:val="24"/>
        </w:rPr>
        <w:t>revealed that increase</w:t>
      </w:r>
      <w:r w:rsidR="00C709BA">
        <w:rPr>
          <w:rFonts w:ascii="Times New Roman" w:hAnsi="Times New Roman" w:cs="Times New Roman"/>
          <w:color w:val="auto"/>
          <w:sz w:val="24"/>
        </w:rPr>
        <w:t xml:space="preserve">d </w:t>
      </w:r>
      <w:r w:rsidR="00804910">
        <w:rPr>
          <w:rFonts w:ascii="Times New Roman" w:hAnsi="Times New Roman" w:cs="Times New Roman"/>
          <w:color w:val="auto"/>
          <w:sz w:val="24"/>
        </w:rPr>
        <w:t>high frequenc</w:t>
      </w:r>
      <w:r w:rsidR="005B7026">
        <w:rPr>
          <w:rFonts w:ascii="Times New Roman" w:hAnsi="Times New Roman" w:cs="Times New Roman"/>
          <w:color w:val="auto"/>
          <w:sz w:val="24"/>
        </w:rPr>
        <w:t>ies power</w:t>
      </w:r>
      <w:r w:rsidR="00804910">
        <w:rPr>
          <w:rFonts w:ascii="Times New Roman" w:hAnsi="Times New Roman" w:cs="Times New Roman"/>
          <w:color w:val="auto"/>
          <w:sz w:val="24"/>
        </w:rPr>
        <w:t>, notably from 1</w:t>
      </w:r>
      <w:r w:rsidR="00753D90">
        <w:rPr>
          <w:rFonts w:ascii="Times New Roman" w:hAnsi="Times New Roman" w:cs="Times New Roman"/>
          <w:color w:val="auto"/>
          <w:sz w:val="24"/>
        </w:rPr>
        <w:t>8</w:t>
      </w:r>
      <w:r w:rsidR="00804910">
        <w:rPr>
          <w:rFonts w:ascii="Times New Roman" w:hAnsi="Times New Roman" w:cs="Times New Roman"/>
          <w:color w:val="auto"/>
          <w:sz w:val="24"/>
        </w:rPr>
        <w:t>-30 Hz, was significant in widespread cortical regions including the frontal and cingulate cortices</w:t>
      </w:r>
      <w:r w:rsidR="00CB25EC">
        <w:rPr>
          <w:rFonts w:ascii="Times New Roman" w:hAnsi="Times New Roman" w:cs="Times New Roman"/>
          <w:color w:val="auto"/>
          <w:sz w:val="24"/>
        </w:rPr>
        <w:t xml:space="preserve"> during cold immersion</w:t>
      </w:r>
      <w:r w:rsidR="00753D90">
        <w:rPr>
          <w:rFonts w:ascii="Times New Roman" w:hAnsi="Times New Roman" w:cs="Times New Roman"/>
          <w:color w:val="auto"/>
          <w:sz w:val="24"/>
        </w:rPr>
        <w:t xml:space="preserve"> </w:t>
      </w:r>
      <w:r w:rsidR="004B06AB">
        <w:rPr>
          <w:rFonts w:ascii="Times New Roman" w:hAnsi="Times New Roman" w:cs="Times New Roman"/>
          <w:color w:val="auto"/>
          <w:sz w:val="24"/>
        </w:rPr>
        <w:fldChar w:fldCharType="begin"/>
      </w:r>
      <w:r w:rsidR="005B2130">
        <w:rPr>
          <w:rFonts w:ascii="Times New Roman" w:hAnsi="Times New Roman" w:cs="Times New Roman"/>
          <w:color w:val="auto"/>
          <w:sz w:val="24"/>
        </w:rPr>
        <w:instrText xml:space="preserve"> ADDIN EN.CITE &lt;EndNote&gt;&lt;Cite&gt;&lt;Author&gt;Shao&lt;/Author&gt;&lt;Year&gt;2012&lt;/Year&gt;&lt;RecNum&gt;205&lt;/RecNum&gt;&lt;DisplayText&gt;[30]&lt;/DisplayText&gt;&lt;record&gt;&lt;rec-number&gt;205&lt;/rec-number&gt;&lt;foreign-keys&gt;&lt;key app="EN" db-id="2tfv2dt2jpap58efswsv2wrlp0xs25stzp9a" timestamp="1561647783"&gt;205&lt;/key&gt;&lt;/foreign-keys&gt;&lt;ref-type name="Journal Article"&gt;17&lt;/ref-type&gt;&lt;contributors&gt;&lt;authors&gt;&lt;author&gt;Shao, S.&lt;/author&gt;&lt;author&gt;Shen, K.&lt;/author&gt;&lt;author&gt;Yu, K.&lt;/author&gt;&lt;author&gt;Wilder-Smith, E. P.&lt;/author&gt;&lt;author&gt;Li, X.&lt;/author&gt;&lt;/authors&gt;&lt;/contributors&gt;&lt;auth-address&gt;Department of Mechanical Engineering, National University of Singapore, Singapore.&lt;/auth-address&gt;&lt;titles&gt;&lt;title&gt;Frequency-domain EEG source analysis for acute tonic cold pain perception&lt;/title&gt;&lt;secondary-title&gt;Clin Neurophysiol&lt;/secondary-title&gt;&lt;alt-title&gt;Clinical neurophysiology : official journal of the International Federation of Clinical Neurophysiology&lt;/alt-title&gt;&lt;/titles&gt;&lt;periodical&gt;&lt;full-title&gt;Clin Neurophysiol&lt;/full-title&gt;&lt;abbr-1&gt;Clinical neurophysiology : official journal of the International Federation of Clinical Neurophysiology&lt;/abbr-1&gt;&lt;/periodical&gt;&lt;alt-periodical&gt;&lt;full-title&gt;Clin Neurophysiol&lt;/full-title&gt;&lt;abbr-1&gt;Clinical neurophysiology : official journal of the International Federation of Clinical Neurophysiology&lt;/abbr-1&gt;&lt;/alt-periodical&gt;&lt;pages&gt;2042-9&lt;/pages&gt;&lt;volume&gt;123&lt;/volume&gt;&lt;number&gt;10&lt;/number&gt;&lt;edition&gt;2012/04/28&lt;/edition&gt;&lt;keywords&gt;&lt;keyword&gt;Adult&lt;/keyword&gt;&lt;keyword&gt;Brain Mapping&lt;/keyword&gt;&lt;keyword&gt;*Cold Temperature&lt;/keyword&gt;&lt;keyword&gt;Electroencephalography&lt;/keyword&gt;&lt;keyword&gt;Female&lt;/keyword&gt;&lt;keyword&gt;Humans&lt;/keyword&gt;&lt;keyword&gt;Male&lt;/keyword&gt;&lt;keyword&gt;Pain/*physiopathology&lt;/keyword&gt;&lt;keyword&gt;Pain Perception/*physiology&lt;/keyword&gt;&lt;keyword&gt;Prefrontal Cortex/*physiology&lt;/keyword&gt;&lt;/keywords&gt;&lt;dates&gt;&lt;year&gt;2012&lt;/year&gt;&lt;pub-dates&gt;&lt;date&gt;Oct&lt;/date&gt;&lt;/pub-dates&gt;&lt;/dates&gt;&lt;isbn&gt;1388-2457&lt;/isbn&gt;&lt;accession-num&gt;22538122&lt;/accession-num&gt;&lt;urls&gt;&lt;/urls&gt;&lt;electronic-resource-num&gt;10.1016/j.clinph.2012.02.084&lt;/electronic-resource-num&gt;&lt;remote-database-provider&gt;NLM&lt;/remote-database-provider&gt;&lt;language&gt;eng&lt;/language&gt;&lt;/record&gt;&lt;/Cite&gt;&lt;/EndNote&gt;</w:instrText>
      </w:r>
      <w:r w:rsidR="004B06AB">
        <w:rPr>
          <w:rFonts w:ascii="Times New Roman" w:hAnsi="Times New Roman" w:cs="Times New Roman"/>
          <w:color w:val="auto"/>
          <w:sz w:val="24"/>
        </w:rPr>
        <w:fldChar w:fldCharType="separate"/>
      </w:r>
      <w:r w:rsidR="005B2130">
        <w:rPr>
          <w:rFonts w:ascii="Times New Roman" w:hAnsi="Times New Roman" w:cs="Times New Roman"/>
          <w:noProof/>
          <w:color w:val="auto"/>
          <w:sz w:val="24"/>
        </w:rPr>
        <w:t>[30]</w:t>
      </w:r>
      <w:r w:rsidR="004B06AB">
        <w:rPr>
          <w:rFonts w:ascii="Times New Roman" w:hAnsi="Times New Roman" w:cs="Times New Roman"/>
          <w:color w:val="auto"/>
          <w:sz w:val="24"/>
        </w:rPr>
        <w:fldChar w:fldCharType="end"/>
      </w:r>
      <w:r w:rsidR="00804910">
        <w:rPr>
          <w:rFonts w:ascii="Times New Roman" w:hAnsi="Times New Roman" w:cs="Times New Roman"/>
          <w:color w:val="auto"/>
          <w:sz w:val="24"/>
        </w:rPr>
        <w:t xml:space="preserve">. </w:t>
      </w:r>
      <w:r w:rsidR="00753D90">
        <w:rPr>
          <w:rFonts w:ascii="Times New Roman" w:hAnsi="Times New Roman" w:cs="Times New Roman"/>
          <w:color w:val="auto"/>
          <w:sz w:val="24"/>
        </w:rPr>
        <w:t>Additionally, activity in the frontal, parietal and cingulate cort</w:t>
      </w:r>
      <w:r w:rsidR="00CB25EC">
        <w:rPr>
          <w:rFonts w:ascii="Times New Roman" w:hAnsi="Times New Roman" w:cs="Times New Roman"/>
          <w:color w:val="auto"/>
          <w:sz w:val="24"/>
        </w:rPr>
        <w:t>ices</w:t>
      </w:r>
      <w:r w:rsidR="00753D90">
        <w:rPr>
          <w:rFonts w:ascii="Times New Roman" w:hAnsi="Times New Roman" w:cs="Times New Roman"/>
          <w:color w:val="auto"/>
          <w:sz w:val="24"/>
        </w:rPr>
        <w:t xml:space="preserve"> were linked to decreased power of lower frequencies ranging from 4</w:t>
      </w:r>
      <w:r w:rsidR="00CB25EC">
        <w:rPr>
          <w:rFonts w:ascii="Times New Roman" w:hAnsi="Times New Roman" w:cs="Times New Roman"/>
          <w:color w:val="auto"/>
          <w:sz w:val="24"/>
        </w:rPr>
        <w:t xml:space="preserve"> to </w:t>
      </w:r>
      <w:r w:rsidR="00753D90">
        <w:rPr>
          <w:rFonts w:ascii="Times New Roman" w:hAnsi="Times New Roman" w:cs="Times New Roman"/>
          <w:color w:val="auto"/>
          <w:sz w:val="24"/>
        </w:rPr>
        <w:t>18 Hz</w:t>
      </w:r>
      <w:r w:rsidR="004B06AB">
        <w:rPr>
          <w:rFonts w:ascii="Times New Roman" w:hAnsi="Times New Roman" w:cs="Times New Roman"/>
          <w:color w:val="auto"/>
          <w:sz w:val="24"/>
        </w:rPr>
        <w:t xml:space="preserve"> </w:t>
      </w:r>
      <w:r w:rsidR="004B06AB">
        <w:rPr>
          <w:rFonts w:ascii="Times New Roman" w:hAnsi="Times New Roman" w:cs="Times New Roman"/>
          <w:color w:val="auto"/>
          <w:sz w:val="24"/>
        </w:rPr>
        <w:fldChar w:fldCharType="begin"/>
      </w:r>
      <w:r w:rsidR="005B2130">
        <w:rPr>
          <w:rFonts w:ascii="Times New Roman" w:hAnsi="Times New Roman" w:cs="Times New Roman"/>
          <w:color w:val="auto"/>
          <w:sz w:val="24"/>
        </w:rPr>
        <w:instrText xml:space="preserve"> ADDIN EN.CITE &lt;EndNote&gt;&lt;Cite&gt;&lt;Author&gt;Shao&lt;/Author&gt;&lt;Year&gt;2012&lt;/Year&gt;&lt;RecNum&gt;205&lt;/RecNum&gt;&lt;DisplayText&gt;[30]&lt;/DisplayText&gt;&lt;record&gt;&lt;rec-number&gt;205&lt;/rec-number&gt;&lt;foreign-keys&gt;&lt;key app="EN" db-id="2tfv2dt2jpap58efswsv2wrlp0xs25stzp9a" timestamp="1561647783"&gt;205&lt;/key&gt;&lt;/foreign-keys&gt;&lt;ref-type name="Journal Article"&gt;17&lt;/ref-type&gt;&lt;contributors&gt;&lt;authors&gt;&lt;author&gt;Shao, S.&lt;/author&gt;&lt;author&gt;Shen, K.&lt;/author&gt;&lt;author&gt;Yu, K.&lt;/author&gt;&lt;author&gt;Wilder-Smith, E. P.&lt;/author&gt;&lt;author&gt;Li, X.&lt;/author&gt;&lt;/authors&gt;&lt;/contributors&gt;&lt;auth-address&gt;Department of Mechanical Engineering, National University of Singapore, Singapore.&lt;/auth-address&gt;&lt;titles&gt;&lt;title&gt;Frequency-domain EEG source analysis for acute tonic cold pain perception&lt;/title&gt;&lt;secondary-title&gt;Clin Neurophysiol&lt;/secondary-title&gt;&lt;alt-title&gt;Clinical neurophysiology : official journal of the International Federation of Clinical Neurophysiology&lt;/alt-title&gt;&lt;/titles&gt;&lt;periodical&gt;&lt;full-title&gt;Clin Neurophysiol&lt;/full-title&gt;&lt;abbr-1&gt;Clinical neurophysiology : official journal of the International Federation of Clinical Neurophysiology&lt;/abbr-1&gt;&lt;/periodical&gt;&lt;alt-periodical&gt;&lt;full-title&gt;Clin Neurophysiol&lt;/full-title&gt;&lt;abbr-1&gt;Clinical neurophysiology : official journal of the International Federation of Clinical Neurophysiology&lt;/abbr-1&gt;&lt;/alt-periodical&gt;&lt;pages&gt;2042-9&lt;/pages&gt;&lt;volume&gt;123&lt;/volume&gt;&lt;number&gt;10&lt;/number&gt;&lt;edition&gt;2012/04/28&lt;/edition&gt;&lt;keywords&gt;&lt;keyword&gt;Adult&lt;/keyword&gt;&lt;keyword&gt;Brain Mapping&lt;/keyword&gt;&lt;keyword&gt;*Cold Temperature&lt;/keyword&gt;&lt;keyword&gt;Electroencephalography&lt;/keyword&gt;&lt;keyword&gt;Female&lt;/keyword&gt;&lt;keyword&gt;Humans&lt;/keyword&gt;&lt;keyword&gt;Male&lt;/keyword&gt;&lt;keyword&gt;Pain/*physiopathology&lt;/keyword&gt;&lt;keyword&gt;Pain Perception/*physiology&lt;/keyword&gt;&lt;keyword&gt;Prefrontal Cortex/*physiology&lt;/keyword&gt;&lt;/keywords&gt;&lt;dates&gt;&lt;year&gt;2012&lt;/year&gt;&lt;pub-dates&gt;&lt;date&gt;Oct&lt;/date&gt;&lt;/pub-dates&gt;&lt;/dates&gt;&lt;isbn&gt;1388-2457&lt;/isbn&gt;&lt;accession-num&gt;22538122&lt;/accession-num&gt;&lt;urls&gt;&lt;/urls&gt;&lt;electronic-resource-num&gt;10.1016/j.clinph.2012.02.084&lt;/electronic-resource-num&gt;&lt;remote-database-provider&gt;NLM&lt;/remote-database-provider&gt;&lt;language&gt;eng&lt;/language&gt;&lt;/record&gt;&lt;/Cite&gt;&lt;/EndNote&gt;</w:instrText>
      </w:r>
      <w:r w:rsidR="004B06AB">
        <w:rPr>
          <w:rFonts w:ascii="Times New Roman" w:hAnsi="Times New Roman" w:cs="Times New Roman"/>
          <w:color w:val="auto"/>
          <w:sz w:val="24"/>
        </w:rPr>
        <w:fldChar w:fldCharType="separate"/>
      </w:r>
      <w:r w:rsidR="005B2130">
        <w:rPr>
          <w:rFonts w:ascii="Times New Roman" w:hAnsi="Times New Roman" w:cs="Times New Roman"/>
          <w:noProof/>
          <w:color w:val="auto"/>
          <w:sz w:val="24"/>
        </w:rPr>
        <w:t>[30]</w:t>
      </w:r>
      <w:r w:rsidR="004B06AB">
        <w:rPr>
          <w:rFonts w:ascii="Times New Roman" w:hAnsi="Times New Roman" w:cs="Times New Roman"/>
          <w:color w:val="auto"/>
          <w:sz w:val="24"/>
        </w:rPr>
        <w:fldChar w:fldCharType="end"/>
      </w:r>
      <w:r w:rsidR="00753D90">
        <w:rPr>
          <w:rFonts w:ascii="Times New Roman" w:hAnsi="Times New Roman" w:cs="Times New Roman"/>
          <w:color w:val="auto"/>
          <w:sz w:val="24"/>
        </w:rPr>
        <w:t xml:space="preserve">. The activity in </w:t>
      </w:r>
      <w:r w:rsidR="00D8548F">
        <w:rPr>
          <w:rFonts w:ascii="Times New Roman" w:hAnsi="Times New Roman" w:cs="Times New Roman"/>
          <w:color w:val="auto"/>
          <w:sz w:val="24"/>
        </w:rPr>
        <w:t>pre</w:t>
      </w:r>
      <w:r w:rsidR="00753D90">
        <w:rPr>
          <w:rFonts w:ascii="Times New Roman" w:hAnsi="Times New Roman" w:cs="Times New Roman"/>
          <w:color w:val="auto"/>
          <w:sz w:val="24"/>
        </w:rPr>
        <w:t>frontal</w:t>
      </w:r>
      <w:r w:rsidR="00D8548F">
        <w:rPr>
          <w:rFonts w:ascii="Times New Roman" w:hAnsi="Times New Roman" w:cs="Times New Roman"/>
          <w:color w:val="auto"/>
          <w:sz w:val="24"/>
        </w:rPr>
        <w:t xml:space="preserve"> (4-8 Hz)</w:t>
      </w:r>
      <w:r w:rsidR="00753D90">
        <w:rPr>
          <w:rFonts w:ascii="Times New Roman" w:hAnsi="Times New Roman" w:cs="Times New Roman"/>
          <w:color w:val="auto"/>
          <w:sz w:val="24"/>
        </w:rPr>
        <w:t xml:space="preserve"> and cingulate regions</w:t>
      </w:r>
      <w:r w:rsidR="00D8548F">
        <w:rPr>
          <w:rFonts w:ascii="Times New Roman" w:hAnsi="Times New Roman" w:cs="Times New Roman"/>
          <w:color w:val="auto"/>
          <w:sz w:val="24"/>
        </w:rPr>
        <w:t xml:space="preserve"> (8-18 Hz)</w:t>
      </w:r>
      <w:r w:rsidR="00753D90">
        <w:rPr>
          <w:rFonts w:ascii="Times New Roman" w:hAnsi="Times New Roman" w:cs="Times New Roman"/>
          <w:color w:val="auto"/>
          <w:sz w:val="24"/>
        </w:rPr>
        <w:t xml:space="preserve"> was further correlated with both pain intensity and unpleasantness ratings</w:t>
      </w:r>
      <w:r w:rsidR="004B06AB">
        <w:rPr>
          <w:rFonts w:ascii="Times New Roman" w:hAnsi="Times New Roman" w:cs="Times New Roman"/>
          <w:color w:val="auto"/>
          <w:sz w:val="24"/>
        </w:rPr>
        <w:t xml:space="preserve"> </w:t>
      </w:r>
      <w:r w:rsidR="004B06AB">
        <w:rPr>
          <w:rFonts w:ascii="Times New Roman" w:hAnsi="Times New Roman" w:cs="Times New Roman"/>
          <w:color w:val="auto"/>
          <w:sz w:val="24"/>
        </w:rPr>
        <w:fldChar w:fldCharType="begin"/>
      </w:r>
      <w:r w:rsidR="005B2130">
        <w:rPr>
          <w:rFonts w:ascii="Times New Roman" w:hAnsi="Times New Roman" w:cs="Times New Roman"/>
          <w:color w:val="auto"/>
          <w:sz w:val="24"/>
        </w:rPr>
        <w:instrText xml:space="preserve"> ADDIN EN.CITE &lt;EndNote&gt;&lt;Cite&gt;&lt;Author&gt;Shao&lt;/Author&gt;&lt;Year&gt;2012&lt;/Year&gt;&lt;RecNum&gt;205&lt;/RecNum&gt;&lt;DisplayText&gt;[30]&lt;/DisplayText&gt;&lt;record&gt;&lt;rec-number&gt;205&lt;/rec-number&gt;&lt;foreign-keys&gt;&lt;key app="EN" db-id="2tfv2dt2jpap58efswsv2wrlp0xs25stzp9a" timestamp="1561647783"&gt;205&lt;/key&gt;&lt;/foreign-keys&gt;&lt;ref-type name="Journal Article"&gt;17&lt;/ref-type&gt;&lt;contributors&gt;&lt;authors&gt;&lt;author&gt;Shao, S.&lt;/author&gt;&lt;author&gt;Shen, K.&lt;/author&gt;&lt;author&gt;Yu, K.&lt;/author&gt;&lt;author&gt;Wilder-Smith, E. P.&lt;/author&gt;&lt;author&gt;Li, X.&lt;/author&gt;&lt;/authors&gt;&lt;/contributors&gt;&lt;auth-address&gt;Department of Mechanical Engineering, National University of Singapore, Singapore.&lt;/auth-address&gt;&lt;titles&gt;&lt;title&gt;Frequency-domain EEG source analysis for acute tonic cold pain perception&lt;/title&gt;&lt;secondary-title&gt;Clin Neurophysiol&lt;/secondary-title&gt;&lt;alt-title&gt;Clinical neurophysiology : official journal of the International Federation of Clinical Neurophysiology&lt;/alt-title&gt;&lt;/titles&gt;&lt;periodical&gt;&lt;full-title&gt;Clin Neurophysiol&lt;/full-title&gt;&lt;abbr-1&gt;Clinical neurophysiology : official journal of the International Federation of Clinical Neurophysiology&lt;/abbr-1&gt;&lt;/periodical&gt;&lt;alt-periodical&gt;&lt;full-title&gt;Clin Neurophysiol&lt;/full-title&gt;&lt;abbr-1&gt;Clinical neurophysiology : official journal of the International Federation of Clinical Neurophysiology&lt;/abbr-1&gt;&lt;/alt-periodical&gt;&lt;pages&gt;2042-9&lt;/pages&gt;&lt;volume&gt;123&lt;/volume&gt;&lt;number&gt;10&lt;/number&gt;&lt;edition&gt;2012/04/28&lt;/edition&gt;&lt;keywords&gt;&lt;keyword&gt;Adult&lt;/keyword&gt;&lt;keyword&gt;Brain Mapping&lt;/keyword&gt;&lt;keyword&gt;*Cold Temperature&lt;/keyword&gt;&lt;keyword&gt;Electroencephalography&lt;/keyword&gt;&lt;keyword&gt;Female&lt;/keyword&gt;&lt;keyword&gt;Humans&lt;/keyword&gt;&lt;keyword&gt;Male&lt;/keyword&gt;&lt;keyword&gt;Pain/*physiopathology&lt;/keyword&gt;&lt;keyword&gt;Pain Perception/*physiology&lt;/keyword&gt;&lt;keyword&gt;Prefrontal Cortex/*physiology&lt;/keyword&gt;&lt;/keywords&gt;&lt;dates&gt;&lt;year&gt;2012&lt;/year&gt;&lt;pub-dates&gt;&lt;date&gt;Oct&lt;/date&gt;&lt;/pub-dates&gt;&lt;/dates&gt;&lt;isbn&gt;1388-2457&lt;/isbn&gt;&lt;accession-num&gt;22538122&lt;/accession-num&gt;&lt;urls&gt;&lt;/urls&gt;&lt;electronic-resource-num&gt;10.1016/j.clinph.2012.02.084&lt;/electronic-resource-num&gt;&lt;remote-database-provider&gt;NLM&lt;/remote-database-provider&gt;&lt;language&gt;eng&lt;/language&gt;&lt;/record&gt;&lt;/Cite&gt;&lt;/EndNote&gt;</w:instrText>
      </w:r>
      <w:r w:rsidR="004B06AB">
        <w:rPr>
          <w:rFonts w:ascii="Times New Roman" w:hAnsi="Times New Roman" w:cs="Times New Roman"/>
          <w:color w:val="auto"/>
          <w:sz w:val="24"/>
        </w:rPr>
        <w:fldChar w:fldCharType="separate"/>
      </w:r>
      <w:r w:rsidR="005B2130">
        <w:rPr>
          <w:rFonts w:ascii="Times New Roman" w:hAnsi="Times New Roman" w:cs="Times New Roman"/>
          <w:noProof/>
          <w:color w:val="auto"/>
          <w:sz w:val="24"/>
        </w:rPr>
        <w:t>[30]</w:t>
      </w:r>
      <w:r w:rsidR="004B06AB">
        <w:rPr>
          <w:rFonts w:ascii="Times New Roman" w:hAnsi="Times New Roman" w:cs="Times New Roman"/>
          <w:color w:val="auto"/>
          <w:sz w:val="24"/>
        </w:rPr>
        <w:fldChar w:fldCharType="end"/>
      </w:r>
      <w:r w:rsidR="00753D90">
        <w:rPr>
          <w:rFonts w:ascii="Times New Roman" w:hAnsi="Times New Roman" w:cs="Times New Roman"/>
          <w:color w:val="auto"/>
          <w:sz w:val="24"/>
        </w:rPr>
        <w:t>.</w:t>
      </w:r>
      <w:r w:rsidR="00D8548F">
        <w:rPr>
          <w:rFonts w:ascii="Times New Roman" w:hAnsi="Times New Roman" w:cs="Times New Roman"/>
          <w:color w:val="auto"/>
          <w:sz w:val="24"/>
        </w:rPr>
        <w:t xml:space="preserve"> Similarly, Gram et al. </w:t>
      </w:r>
      <w:r w:rsidR="00FD04DA">
        <w:rPr>
          <w:rFonts w:ascii="Times New Roman" w:hAnsi="Times New Roman" w:cs="Times New Roman"/>
          <w:color w:val="auto"/>
          <w:sz w:val="24"/>
        </w:rPr>
        <w:t>(</w:t>
      </w:r>
      <w:r w:rsidR="00CD794C">
        <w:rPr>
          <w:rFonts w:ascii="Times New Roman" w:hAnsi="Times New Roman" w:cs="Times New Roman"/>
          <w:color w:val="auto"/>
          <w:sz w:val="24"/>
        </w:rPr>
        <w:t>2015</w:t>
      </w:r>
      <w:r w:rsidR="00FD04DA">
        <w:rPr>
          <w:rFonts w:ascii="Times New Roman" w:hAnsi="Times New Roman" w:cs="Times New Roman"/>
          <w:color w:val="auto"/>
          <w:sz w:val="24"/>
        </w:rPr>
        <w:t xml:space="preserve">) </w:t>
      </w:r>
      <w:r w:rsidR="00D8548F">
        <w:rPr>
          <w:rFonts w:ascii="Times New Roman" w:hAnsi="Times New Roman" w:cs="Times New Roman"/>
          <w:color w:val="auto"/>
          <w:sz w:val="24"/>
        </w:rPr>
        <w:t>recorded brain activity during immersion of the hand in cold water at 2</w:t>
      </w:r>
      <w:r w:rsidR="005B7026">
        <w:rPr>
          <w:rFonts w:ascii="Times New Roman" w:hAnsi="Times New Roman" w:cs="Times New Roman"/>
          <w:color w:val="auto"/>
          <w:sz w:val="24"/>
        </w:rPr>
        <w:t xml:space="preserve"> </w:t>
      </w:r>
      <w:r w:rsidR="00FD04DA">
        <w:rPr>
          <w:rFonts w:ascii="Times New Roman" w:hAnsi="Times New Roman" w:cs="Times New Roman"/>
          <w:color w:val="auto"/>
          <w:sz w:val="24"/>
        </w:rPr>
        <w:t>°</w:t>
      </w:r>
      <w:r w:rsidR="00D8548F">
        <w:rPr>
          <w:rFonts w:ascii="Times New Roman" w:hAnsi="Times New Roman" w:cs="Times New Roman"/>
          <w:color w:val="auto"/>
          <w:sz w:val="24"/>
        </w:rPr>
        <w:t>C</w:t>
      </w:r>
      <w:r w:rsidR="004B06AB">
        <w:rPr>
          <w:rFonts w:ascii="Times New Roman" w:hAnsi="Times New Roman" w:cs="Times New Roman"/>
          <w:color w:val="auto"/>
          <w:sz w:val="24"/>
        </w:rPr>
        <w:t xml:space="preserve"> </w:t>
      </w:r>
      <w:r w:rsidR="004B06AB">
        <w:rPr>
          <w:rFonts w:ascii="Times New Roman" w:hAnsi="Times New Roman" w:cs="Times New Roman"/>
          <w:color w:val="auto"/>
          <w:sz w:val="24"/>
        </w:rPr>
        <w:fldChar w:fldCharType="begin">
          <w:fldData xml:space="preserve">PEVuZE5vdGU+PENpdGU+PEF1dGhvcj5HcmFtPC9BdXRob3I+PFllYXI+MjAxNTwvWWVhcj48UmVj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=
</w:fldData>
        </w:fldChar>
      </w:r>
      <w:r w:rsidR="005B2130">
        <w:rPr>
          <w:rFonts w:ascii="Times New Roman" w:hAnsi="Times New Roman" w:cs="Times New Roman"/>
          <w:color w:val="auto"/>
          <w:sz w:val="24"/>
        </w:rPr>
        <w:instrText xml:space="preserve"> ADDIN EN.CITE </w:instrText>
      </w:r>
      <w:r w:rsidR="005B2130">
        <w:rPr>
          <w:rFonts w:ascii="Times New Roman" w:hAnsi="Times New Roman" w:cs="Times New Roman"/>
          <w:color w:val="auto"/>
          <w:sz w:val="24"/>
        </w:rPr>
        <w:fldChar w:fldCharType="begin">
          <w:fldData xml:space="preserve">PEVuZE5vdGU+PENpdGU+PEF1dGhvcj5HcmFtPC9BdXRob3I+PFllYXI+MjAxNTwvWWVhcj48UmVj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=
</w:fldData>
        </w:fldChar>
      </w:r>
      <w:r w:rsidR="005B2130">
        <w:rPr>
          <w:rFonts w:ascii="Times New Roman" w:hAnsi="Times New Roman" w:cs="Times New Roman"/>
          <w:color w:val="auto"/>
          <w:sz w:val="24"/>
        </w:rPr>
        <w:instrText xml:space="preserve"> ADDIN EN.CITE.DATA </w:instrText>
      </w:r>
      <w:r w:rsidR="005B2130">
        <w:rPr>
          <w:rFonts w:ascii="Times New Roman" w:hAnsi="Times New Roman" w:cs="Times New Roman"/>
          <w:color w:val="auto"/>
          <w:sz w:val="24"/>
        </w:rPr>
      </w:r>
      <w:r w:rsidR="005B2130">
        <w:rPr>
          <w:rFonts w:ascii="Times New Roman" w:hAnsi="Times New Roman" w:cs="Times New Roman"/>
          <w:color w:val="auto"/>
          <w:sz w:val="24"/>
        </w:rPr>
        <w:fldChar w:fldCharType="end"/>
      </w:r>
      <w:r w:rsidR="004B06AB">
        <w:rPr>
          <w:rFonts w:ascii="Times New Roman" w:hAnsi="Times New Roman" w:cs="Times New Roman"/>
          <w:color w:val="auto"/>
          <w:sz w:val="24"/>
        </w:rPr>
      </w:r>
      <w:r w:rsidR="004B06AB">
        <w:rPr>
          <w:rFonts w:ascii="Times New Roman" w:hAnsi="Times New Roman" w:cs="Times New Roman"/>
          <w:color w:val="auto"/>
          <w:sz w:val="24"/>
        </w:rPr>
        <w:fldChar w:fldCharType="separate"/>
      </w:r>
      <w:r w:rsidR="005B2130">
        <w:rPr>
          <w:rFonts w:ascii="Times New Roman" w:hAnsi="Times New Roman" w:cs="Times New Roman"/>
          <w:noProof/>
          <w:color w:val="auto"/>
          <w:sz w:val="24"/>
        </w:rPr>
        <w:t>[31]</w:t>
      </w:r>
      <w:r w:rsidR="004B06AB">
        <w:rPr>
          <w:rFonts w:ascii="Times New Roman" w:hAnsi="Times New Roman" w:cs="Times New Roman"/>
          <w:color w:val="auto"/>
          <w:sz w:val="24"/>
        </w:rPr>
        <w:fldChar w:fldCharType="end"/>
      </w:r>
      <w:r w:rsidR="00D8548F">
        <w:rPr>
          <w:rFonts w:ascii="Times New Roman" w:hAnsi="Times New Roman" w:cs="Times New Roman"/>
          <w:color w:val="auto"/>
          <w:sz w:val="24"/>
        </w:rPr>
        <w:t>. They investigated dynamic and static indices of spectral power during a 2</w:t>
      </w:r>
      <w:r w:rsidR="005B7026">
        <w:rPr>
          <w:rFonts w:ascii="Times New Roman" w:hAnsi="Times New Roman" w:cs="Times New Roman"/>
          <w:color w:val="auto"/>
          <w:sz w:val="24"/>
        </w:rPr>
        <w:t xml:space="preserve"> </w:t>
      </w:r>
      <w:r w:rsidR="00D8548F">
        <w:rPr>
          <w:rFonts w:ascii="Times New Roman" w:hAnsi="Times New Roman" w:cs="Times New Roman"/>
          <w:color w:val="auto"/>
          <w:sz w:val="24"/>
        </w:rPr>
        <w:t>min period of stimulation</w:t>
      </w:r>
      <w:r w:rsidR="004B06AB">
        <w:rPr>
          <w:rFonts w:ascii="Times New Roman" w:hAnsi="Times New Roman" w:cs="Times New Roman"/>
          <w:color w:val="auto"/>
          <w:sz w:val="24"/>
        </w:rPr>
        <w:t xml:space="preserve"> </w:t>
      </w:r>
      <w:r w:rsidR="004B06AB">
        <w:rPr>
          <w:rFonts w:ascii="Times New Roman" w:hAnsi="Times New Roman" w:cs="Times New Roman"/>
          <w:color w:val="auto"/>
          <w:sz w:val="24"/>
        </w:rPr>
        <w:fldChar w:fldCharType="begin">
          <w:fldData xml:space="preserve">PEVuZE5vdGU+PENpdGU+PEF1dGhvcj5HcmFtPC9BdXRob3I+PFllYXI+MjAxNTwvWWVhcj48UmVj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=
</w:fldData>
        </w:fldChar>
      </w:r>
      <w:r w:rsidR="005B2130">
        <w:rPr>
          <w:rFonts w:ascii="Times New Roman" w:hAnsi="Times New Roman" w:cs="Times New Roman"/>
          <w:color w:val="auto"/>
          <w:sz w:val="24"/>
        </w:rPr>
        <w:instrText xml:space="preserve"> ADDIN EN.CITE </w:instrText>
      </w:r>
      <w:r w:rsidR="005B2130">
        <w:rPr>
          <w:rFonts w:ascii="Times New Roman" w:hAnsi="Times New Roman" w:cs="Times New Roman"/>
          <w:color w:val="auto"/>
          <w:sz w:val="24"/>
        </w:rPr>
        <w:fldChar w:fldCharType="begin">
          <w:fldData xml:space="preserve">PEVuZE5vdGU+PENpdGU+PEF1dGhvcj5HcmFtPC9BdXRob3I+PFllYXI+MjAxNTwvWWVhcj48UmVj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=
</w:fldData>
        </w:fldChar>
      </w:r>
      <w:r w:rsidR="005B2130">
        <w:rPr>
          <w:rFonts w:ascii="Times New Roman" w:hAnsi="Times New Roman" w:cs="Times New Roman"/>
          <w:color w:val="auto"/>
          <w:sz w:val="24"/>
        </w:rPr>
        <w:instrText xml:space="preserve"> ADDIN EN.CITE.DATA </w:instrText>
      </w:r>
      <w:r w:rsidR="005B2130">
        <w:rPr>
          <w:rFonts w:ascii="Times New Roman" w:hAnsi="Times New Roman" w:cs="Times New Roman"/>
          <w:color w:val="auto"/>
          <w:sz w:val="24"/>
        </w:rPr>
      </w:r>
      <w:r w:rsidR="005B2130">
        <w:rPr>
          <w:rFonts w:ascii="Times New Roman" w:hAnsi="Times New Roman" w:cs="Times New Roman"/>
          <w:color w:val="auto"/>
          <w:sz w:val="24"/>
        </w:rPr>
        <w:fldChar w:fldCharType="end"/>
      </w:r>
      <w:r w:rsidR="004B06AB">
        <w:rPr>
          <w:rFonts w:ascii="Times New Roman" w:hAnsi="Times New Roman" w:cs="Times New Roman"/>
          <w:color w:val="auto"/>
          <w:sz w:val="24"/>
        </w:rPr>
      </w:r>
      <w:r w:rsidR="004B06AB">
        <w:rPr>
          <w:rFonts w:ascii="Times New Roman" w:hAnsi="Times New Roman" w:cs="Times New Roman"/>
          <w:color w:val="auto"/>
          <w:sz w:val="24"/>
        </w:rPr>
        <w:fldChar w:fldCharType="separate"/>
      </w:r>
      <w:r w:rsidR="005B2130">
        <w:rPr>
          <w:rFonts w:ascii="Times New Roman" w:hAnsi="Times New Roman" w:cs="Times New Roman"/>
          <w:noProof/>
          <w:color w:val="auto"/>
          <w:sz w:val="24"/>
        </w:rPr>
        <w:t>[31]</w:t>
      </w:r>
      <w:r w:rsidR="004B06AB">
        <w:rPr>
          <w:rFonts w:ascii="Times New Roman" w:hAnsi="Times New Roman" w:cs="Times New Roman"/>
          <w:color w:val="auto"/>
          <w:sz w:val="24"/>
        </w:rPr>
        <w:fldChar w:fldCharType="end"/>
      </w:r>
      <w:r w:rsidR="00D8548F">
        <w:rPr>
          <w:rFonts w:ascii="Times New Roman" w:hAnsi="Times New Roman" w:cs="Times New Roman"/>
          <w:color w:val="auto"/>
          <w:sz w:val="24"/>
        </w:rPr>
        <w:t xml:space="preserve">. </w:t>
      </w:r>
      <w:r w:rsidR="00FD04DA">
        <w:rPr>
          <w:rFonts w:ascii="Times New Roman" w:hAnsi="Times New Roman" w:cs="Times New Roman"/>
          <w:color w:val="auto"/>
          <w:sz w:val="24"/>
        </w:rPr>
        <w:t>Similarly to</w:t>
      </w:r>
      <w:r w:rsidR="00CB25EC">
        <w:rPr>
          <w:rFonts w:ascii="Times New Roman" w:hAnsi="Times New Roman" w:cs="Times New Roman"/>
          <w:color w:val="auto"/>
          <w:sz w:val="24"/>
        </w:rPr>
        <w:t xml:space="preserve"> </w:t>
      </w:r>
      <w:commentRangeStart w:id="22"/>
      <w:r w:rsidR="00CB25EC">
        <w:rPr>
          <w:rFonts w:ascii="Times New Roman" w:hAnsi="Times New Roman" w:cs="Times New Roman"/>
          <w:color w:val="auto"/>
          <w:sz w:val="24"/>
        </w:rPr>
        <w:t>Shao et al</w:t>
      </w:r>
      <w:r w:rsidR="00FD04DA">
        <w:rPr>
          <w:rFonts w:ascii="Times New Roman" w:hAnsi="Times New Roman" w:cs="Times New Roman"/>
          <w:color w:val="auto"/>
          <w:sz w:val="24"/>
        </w:rPr>
        <w:t>. (</w:t>
      </w:r>
      <w:r w:rsidR="00CD794C">
        <w:rPr>
          <w:rFonts w:ascii="Times New Roman" w:hAnsi="Times New Roman" w:cs="Times New Roman"/>
          <w:color w:val="auto"/>
          <w:sz w:val="24"/>
        </w:rPr>
        <w:t>2012</w:t>
      </w:r>
      <w:r w:rsidR="00FD04DA">
        <w:rPr>
          <w:rFonts w:ascii="Times New Roman" w:hAnsi="Times New Roman" w:cs="Times New Roman"/>
          <w:color w:val="auto"/>
          <w:sz w:val="24"/>
        </w:rPr>
        <w:t>)</w:t>
      </w:r>
      <w:r w:rsidR="00CB25EC">
        <w:rPr>
          <w:rFonts w:ascii="Times New Roman" w:hAnsi="Times New Roman" w:cs="Times New Roman"/>
          <w:color w:val="auto"/>
          <w:sz w:val="24"/>
        </w:rPr>
        <w:t xml:space="preserve">, </w:t>
      </w:r>
      <w:commentRangeEnd w:id="22"/>
      <w:r w:rsidR="00ED3F73">
        <w:rPr>
          <w:rStyle w:val="CommentReference"/>
        </w:rPr>
        <w:commentReference w:id="22"/>
      </w:r>
      <w:r w:rsidR="00CB25EC">
        <w:rPr>
          <w:rFonts w:ascii="Times New Roman" w:hAnsi="Times New Roman" w:cs="Times New Roman"/>
          <w:color w:val="auto"/>
          <w:sz w:val="24"/>
        </w:rPr>
        <w:t>they</w:t>
      </w:r>
      <w:r w:rsidR="00D8548F">
        <w:rPr>
          <w:rFonts w:ascii="Times New Roman" w:hAnsi="Times New Roman" w:cs="Times New Roman"/>
          <w:color w:val="auto"/>
          <w:sz w:val="24"/>
        </w:rPr>
        <w:t xml:space="preserve"> found increased power of higher frequencies and decreased power of lower frequencies during cold stimulation compared to resting state</w:t>
      </w:r>
      <w:r w:rsidR="004B06AB">
        <w:rPr>
          <w:rFonts w:ascii="Times New Roman" w:hAnsi="Times New Roman" w:cs="Times New Roman"/>
          <w:color w:val="auto"/>
          <w:sz w:val="24"/>
        </w:rPr>
        <w:t xml:space="preserve"> </w:t>
      </w:r>
      <w:r w:rsidR="004B06AB">
        <w:rPr>
          <w:rFonts w:ascii="Times New Roman" w:hAnsi="Times New Roman" w:cs="Times New Roman"/>
          <w:color w:val="auto"/>
          <w:sz w:val="24"/>
        </w:rPr>
        <w:fldChar w:fldCharType="begin">
          <w:fldData xml:space="preserve">PEVuZE5vdGU+PENpdGU+PEF1dGhvcj5HcmFtPC9BdXRob3I+PFllYXI+MjAxNTwvWWVhcj48UmVj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=
</w:fldData>
        </w:fldChar>
      </w:r>
      <w:r w:rsidR="005B2130">
        <w:rPr>
          <w:rFonts w:ascii="Times New Roman" w:hAnsi="Times New Roman" w:cs="Times New Roman"/>
          <w:color w:val="auto"/>
          <w:sz w:val="24"/>
        </w:rPr>
        <w:instrText xml:space="preserve"> ADDIN EN.CITE </w:instrText>
      </w:r>
      <w:r w:rsidR="005B2130">
        <w:rPr>
          <w:rFonts w:ascii="Times New Roman" w:hAnsi="Times New Roman" w:cs="Times New Roman"/>
          <w:color w:val="auto"/>
          <w:sz w:val="24"/>
        </w:rPr>
        <w:fldChar w:fldCharType="begin">
          <w:fldData xml:space="preserve">PEVuZE5vdGU+PENpdGU+PEF1dGhvcj5HcmFtPC9BdXRob3I+PFllYXI+MjAxNTwvWWVhcj48UmVj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=
</w:fldData>
        </w:fldChar>
      </w:r>
      <w:r w:rsidR="005B2130">
        <w:rPr>
          <w:rFonts w:ascii="Times New Roman" w:hAnsi="Times New Roman" w:cs="Times New Roman"/>
          <w:color w:val="auto"/>
          <w:sz w:val="24"/>
        </w:rPr>
        <w:instrText xml:space="preserve"> ADDIN EN.CITE.DATA </w:instrText>
      </w:r>
      <w:r w:rsidR="005B2130">
        <w:rPr>
          <w:rFonts w:ascii="Times New Roman" w:hAnsi="Times New Roman" w:cs="Times New Roman"/>
          <w:color w:val="auto"/>
          <w:sz w:val="24"/>
        </w:rPr>
      </w:r>
      <w:r w:rsidR="005B2130">
        <w:rPr>
          <w:rFonts w:ascii="Times New Roman" w:hAnsi="Times New Roman" w:cs="Times New Roman"/>
          <w:color w:val="auto"/>
          <w:sz w:val="24"/>
        </w:rPr>
        <w:fldChar w:fldCharType="end"/>
      </w:r>
      <w:r w:rsidR="004B06AB">
        <w:rPr>
          <w:rFonts w:ascii="Times New Roman" w:hAnsi="Times New Roman" w:cs="Times New Roman"/>
          <w:color w:val="auto"/>
          <w:sz w:val="24"/>
        </w:rPr>
      </w:r>
      <w:r w:rsidR="004B06AB">
        <w:rPr>
          <w:rFonts w:ascii="Times New Roman" w:hAnsi="Times New Roman" w:cs="Times New Roman"/>
          <w:color w:val="auto"/>
          <w:sz w:val="24"/>
        </w:rPr>
        <w:fldChar w:fldCharType="separate"/>
      </w:r>
      <w:r w:rsidR="005B2130">
        <w:rPr>
          <w:rFonts w:ascii="Times New Roman" w:hAnsi="Times New Roman" w:cs="Times New Roman"/>
          <w:noProof/>
          <w:color w:val="auto"/>
          <w:sz w:val="24"/>
        </w:rPr>
        <w:t>[31]</w:t>
      </w:r>
      <w:r w:rsidR="004B06AB">
        <w:rPr>
          <w:rFonts w:ascii="Times New Roman" w:hAnsi="Times New Roman" w:cs="Times New Roman"/>
          <w:color w:val="auto"/>
          <w:sz w:val="24"/>
        </w:rPr>
        <w:fldChar w:fldCharType="end"/>
      </w:r>
      <w:r w:rsidR="00D8548F">
        <w:rPr>
          <w:rFonts w:ascii="Times New Roman" w:hAnsi="Times New Roman" w:cs="Times New Roman"/>
          <w:color w:val="auto"/>
          <w:sz w:val="24"/>
        </w:rPr>
        <w:t xml:space="preserve">. </w:t>
      </w:r>
      <w:r w:rsidR="004B06AB">
        <w:rPr>
          <w:rFonts w:ascii="Times New Roman" w:hAnsi="Times New Roman" w:cs="Times New Roman"/>
          <w:color w:val="auto"/>
          <w:sz w:val="24"/>
        </w:rPr>
        <w:t>Interestingly, while the relative power of theta</w:t>
      </w:r>
      <w:r w:rsidR="005F7981">
        <w:rPr>
          <w:rFonts w:ascii="Times New Roman" w:hAnsi="Times New Roman" w:cs="Times New Roman"/>
          <w:color w:val="auto"/>
          <w:sz w:val="24"/>
        </w:rPr>
        <w:t xml:space="preserve"> </w:t>
      </w:r>
      <w:r w:rsidR="004B06AB">
        <w:rPr>
          <w:rFonts w:ascii="Times New Roman" w:hAnsi="Times New Roman" w:cs="Times New Roman"/>
          <w:color w:val="auto"/>
          <w:sz w:val="24"/>
        </w:rPr>
        <w:t xml:space="preserve">bands </w:t>
      </w:r>
      <w:r w:rsidR="005F7981">
        <w:rPr>
          <w:rFonts w:ascii="Times New Roman" w:hAnsi="Times New Roman" w:cs="Times New Roman"/>
          <w:color w:val="auto"/>
          <w:sz w:val="24"/>
        </w:rPr>
        <w:t xml:space="preserve">(4-8 Hz) </w:t>
      </w:r>
      <w:r w:rsidR="004B06AB">
        <w:rPr>
          <w:rFonts w:ascii="Times New Roman" w:hAnsi="Times New Roman" w:cs="Times New Roman"/>
          <w:color w:val="auto"/>
          <w:sz w:val="24"/>
        </w:rPr>
        <w:t>decreased during cold stimulation, theta absolute power increased</w:t>
      </w:r>
      <w:r w:rsidR="005F7981">
        <w:rPr>
          <w:rFonts w:ascii="Times New Roman" w:hAnsi="Times New Roman" w:cs="Times New Roman"/>
          <w:color w:val="auto"/>
          <w:sz w:val="24"/>
        </w:rPr>
        <w:t xml:space="preserve"> </w:t>
      </w:r>
      <w:r w:rsidR="005F7981">
        <w:rPr>
          <w:rFonts w:ascii="Times New Roman" w:hAnsi="Times New Roman" w:cs="Times New Roman"/>
          <w:color w:val="auto"/>
          <w:sz w:val="24"/>
        </w:rPr>
        <w:fldChar w:fldCharType="begin">
          <w:fldData xml:space="preserve">PEVuZE5vdGU+PENpdGU+PEF1dGhvcj5HcmFtPC9BdXRob3I+PFllYXI+MjAxNTwvWWVhcj48UmVj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=
</w:fldData>
        </w:fldChar>
      </w:r>
      <w:r w:rsidR="005B2130">
        <w:rPr>
          <w:rFonts w:ascii="Times New Roman" w:hAnsi="Times New Roman" w:cs="Times New Roman"/>
          <w:color w:val="auto"/>
          <w:sz w:val="24"/>
        </w:rPr>
        <w:instrText xml:space="preserve"> ADDIN EN.CITE </w:instrText>
      </w:r>
      <w:r w:rsidR="005B2130">
        <w:rPr>
          <w:rFonts w:ascii="Times New Roman" w:hAnsi="Times New Roman" w:cs="Times New Roman"/>
          <w:color w:val="auto"/>
          <w:sz w:val="24"/>
        </w:rPr>
        <w:fldChar w:fldCharType="begin">
          <w:fldData xml:space="preserve">PEVuZE5vdGU+PENpdGU+PEF1dGhvcj5HcmFtPC9BdXRob3I+PFllYXI+MjAxNTwvWWVhcj48UmVj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=
</w:fldData>
        </w:fldChar>
      </w:r>
      <w:r w:rsidR="005B2130">
        <w:rPr>
          <w:rFonts w:ascii="Times New Roman" w:hAnsi="Times New Roman" w:cs="Times New Roman"/>
          <w:color w:val="auto"/>
          <w:sz w:val="24"/>
        </w:rPr>
        <w:instrText xml:space="preserve"> ADDIN EN.CITE.DATA </w:instrText>
      </w:r>
      <w:r w:rsidR="005B2130">
        <w:rPr>
          <w:rFonts w:ascii="Times New Roman" w:hAnsi="Times New Roman" w:cs="Times New Roman"/>
          <w:color w:val="auto"/>
          <w:sz w:val="24"/>
        </w:rPr>
      </w:r>
      <w:r w:rsidR="005B2130">
        <w:rPr>
          <w:rFonts w:ascii="Times New Roman" w:hAnsi="Times New Roman" w:cs="Times New Roman"/>
          <w:color w:val="auto"/>
          <w:sz w:val="24"/>
        </w:rPr>
        <w:fldChar w:fldCharType="end"/>
      </w:r>
      <w:r w:rsidR="005F7981">
        <w:rPr>
          <w:rFonts w:ascii="Times New Roman" w:hAnsi="Times New Roman" w:cs="Times New Roman"/>
          <w:color w:val="auto"/>
          <w:sz w:val="24"/>
        </w:rPr>
      </w:r>
      <w:r w:rsidR="005F7981">
        <w:rPr>
          <w:rFonts w:ascii="Times New Roman" w:hAnsi="Times New Roman" w:cs="Times New Roman"/>
          <w:color w:val="auto"/>
          <w:sz w:val="24"/>
        </w:rPr>
        <w:fldChar w:fldCharType="separate"/>
      </w:r>
      <w:r w:rsidR="005B2130">
        <w:rPr>
          <w:rFonts w:ascii="Times New Roman" w:hAnsi="Times New Roman" w:cs="Times New Roman"/>
          <w:noProof/>
          <w:color w:val="auto"/>
          <w:sz w:val="24"/>
        </w:rPr>
        <w:t>[31]</w:t>
      </w:r>
      <w:r w:rsidR="005F7981">
        <w:rPr>
          <w:rFonts w:ascii="Times New Roman" w:hAnsi="Times New Roman" w:cs="Times New Roman"/>
          <w:color w:val="auto"/>
          <w:sz w:val="24"/>
        </w:rPr>
        <w:fldChar w:fldCharType="end"/>
      </w:r>
      <w:r w:rsidR="004B06AB">
        <w:rPr>
          <w:rFonts w:ascii="Times New Roman" w:hAnsi="Times New Roman" w:cs="Times New Roman"/>
          <w:color w:val="auto"/>
          <w:sz w:val="24"/>
        </w:rPr>
        <w:t>. The dynamics of theta bands were further correlated to continuous pain ratings under CP</w:t>
      </w:r>
      <w:r w:rsidR="005F7981">
        <w:rPr>
          <w:rFonts w:ascii="Times New Roman" w:hAnsi="Times New Roman" w:cs="Times New Roman"/>
          <w:color w:val="auto"/>
          <w:sz w:val="24"/>
        </w:rPr>
        <w:t xml:space="preserve">, resembling findings of thermal heat pain </w:t>
      </w:r>
      <w:r w:rsidR="005F7981">
        <w:rPr>
          <w:rFonts w:ascii="Times New Roman" w:hAnsi="Times New Roman" w:cs="Times New Roman"/>
          <w:color w:val="auto"/>
          <w:sz w:val="24"/>
        </w:rPr>
        <w:fldChar w:fldCharType="begin">
          <w:fldData xml:space="preserve">PEVuZE5vdGU+PENpdGU+PEF1dGhvcj5HcmFtPC9BdXRob3I+PFllYXI+MjAxNTwvWWVhcj48UmVj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</w:fldData>
        </w:fldChar>
      </w:r>
      <w:r w:rsidR="00DC2D17">
        <w:rPr>
          <w:rFonts w:ascii="Times New Roman" w:hAnsi="Times New Roman" w:cs="Times New Roman"/>
          <w:color w:val="auto"/>
          <w:sz w:val="24"/>
        </w:rPr>
        <w:instrText xml:space="preserve"> ADDIN EN.CITE </w:instrText>
      </w:r>
      <w:r w:rsidR="00DC2D17">
        <w:rPr>
          <w:rFonts w:ascii="Times New Roman" w:hAnsi="Times New Roman" w:cs="Times New Roman"/>
          <w:color w:val="auto"/>
          <w:sz w:val="24"/>
        </w:rPr>
        <w:fldChar w:fldCharType="begin">
          <w:fldData xml:space="preserve">PEVuZE5vdGU+PENpdGU+PEF1dGhvcj5HcmFtPC9BdXRob3I+PFllYXI+MjAxNTwvWWVhcj48UmVj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</w:fldData>
        </w:fldChar>
      </w:r>
      <w:r w:rsidR="00DC2D17">
        <w:rPr>
          <w:rFonts w:ascii="Times New Roman" w:hAnsi="Times New Roman" w:cs="Times New Roman"/>
          <w:color w:val="auto"/>
          <w:sz w:val="24"/>
        </w:rPr>
        <w:instrText xml:space="preserve"> ADDIN EN.CITE.DATA </w:instrText>
      </w:r>
      <w:r w:rsidR="00DC2D17">
        <w:rPr>
          <w:rFonts w:ascii="Times New Roman" w:hAnsi="Times New Roman" w:cs="Times New Roman"/>
          <w:color w:val="auto"/>
          <w:sz w:val="24"/>
        </w:rPr>
      </w:r>
      <w:r w:rsidR="00DC2D17">
        <w:rPr>
          <w:rFonts w:ascii="Times New Roman" w:hAnsi="Times New Roman" w:cs="Times New Roman"/>
          <w:color w:val="auto"/>
          <w:sz w:val="24"/>
        </w:rPr>
        <w:fldChar w:fldCharType="end"/>
      </w:r>
      <w:r w:rsidR="005F7981">
        <w:rPr>
          <w:rFonts w:ascii="Times New Roman" w:hAnsi="Times New Roman" w:cs="Times New Roman"/>
          <w:color w:val="auto"/>
          <w:sz w:val="24"/>
        </w:rPr>
      </w:r>
      <w:r w:rsidR="005F7981">
        <w:rPr>
          <w:rFonts w:ascii="Times New Roman" w:hAnsi="Times New Roman" w:cs="Times New Roman"/>
          <w:color w:val="auto"/>
          <w:sz w:val="24"/>
        </w:rPr>
        <w:fldChar w:fldCharType="separate"/>
      </w:r>
      <w:r w:rsidR="00DC2D17">
        <w:rPr>
          <w:rFonts w:ascii="Times New Roman" w:hAnsi="Times New Roman" w:cs="Times New Roman"/>
          <w:noProof/>
          <w:color w:val="auto"/>
          <w:sz w:val="24"/>
        </w:rPr>
        <w:t>[11, 31]</w:t>
      </w:r>
      <w:r w:rsidR="005F7981">
        <w:rPr>
          <w:rFonts w:ascii="Times New Roman" w:hAnsi="Times New Roman" w:cs="Times New Roman"/>
          <w:color w:val="auto"/>
          <w:sz w:val="24"/>
        </w:rPr>
        <w:fldChar w:fldCharType="end"/>
      </w:r>
      <w:r w:rsidR="004B06AB">
        <w:rPr>
          <w:rFonts w:ascii="Times New Roman" w:hAnsi="Times New Roman" w:cs="Times New Roman"/>
          <w:color w:val="auto"/>
          <w:sz w:val="24"/>
        </w:rPr>
        <w:t>.</w:t>
      </w:r>
      <w:r w:rsidR="005F7981">
        <w:rPr>
          <w:rFonts w:ascii="Times New Roman" w:hAnsi="Times New Roman" w:cs="Times New Roman"/>
          <w:color w:val="auto"/>
          <w:sz w:val="24"/>
        </w:rPr>
        <w:t xml:space="preserve"> A recent study by Levitt et al. </w:t>
      </w:r>
      <w:r w:rsidR="00FD04DA">
        <w:rPr>
          <w:rFonts w:ascii="Times New Roman" w:hAnsi="Times New Roman" w:cs="Times New Roman"/>
          <w:color w:val="auto"/>
          <w:sz w:val="24"/>
        </w:rPr>
        <w:t>(</w:t>
      </w:r>
      <w:r w:rsidR="00CD794C">
        <w:rPr>
          <w:rFonts w:ascii="Times New Roman" w:hAnsi="Times New Roman" w:cs="Times New Roman"/>
          <w:color w:val="auto"/>
          <w:sz w:val="24"/>
        </w:rPr>
        <w:t>2017</w:t>
      </w:r>
      <w:r w:rsidR="00FD04DA">
        <w:rPr>
          <w:rFonts w:ascii="Times New Roman" w:hAnsi="Times New Roman" w:cs="Times New Roman"/>
          <w:color w:val="auto"/>
          <w:sz w:val="24"/>
        </w:rPr>
        <w:t xml:space="preserve">) </w:t>
      </w:r>
      <w:r w:rsidR="005B7026">
        <w:rPr>
          <w:rFonts w:ascii="Times New Roman" w:hAnsi="Times New Roman" w:cs="Times New Roman"/>
          <w:color w:val="auto"/>
          <w:sz w:val="24"/>
        </w:rPr>
        <w:t xml:space="preserve">has </w:t>
      </w:r>
      <w:r w:rsidR="00804CA8">
        <w:rPr>
          <w:rFonts w:ascii="Times New Roman" w:hAnsi="Times New Roman" w:cs="Times New Roman"/>
          <w:color w:val="auto"/>
          <w:sz w:val="24"/>
        </w:rPr>
        <w:t>investigate</w:t>
      </w:r>
      <w:r w:rsidR="005B7026">
        <w:rPr>
          <w:rFonts w:ascii="Times New Roman" w:hAnsi="Times New Roman" w:cs="Times New Roman"/>
          <w:color w:val="auto"/>
          <w:sz w:val="24"/>
        </w:rPr>
        <w:t>d</w:t>
      </w:r>
      <w:r w:rsidR="00804CA8">
        <w:rPr>
          <w:rFonts w:ascii="Times New Roman" w:hAnsi="Times New Roman" w:cs="Times New Roman"/>
          <w:color w:val="auto"/>
          <w:sz w:val="24"/>
        </w:rPr>
        <w:t xml:space="preserve"> cerebral synchrony and connectivity during a 20</w:t>
      </w:r>
      <w:r w:rsidR="00FD04DA">
        <w:rPr>
          <w:rFonts w:ascii="Times New Roman" w:hAnsi="Times New Roman" w:cs="Times New Roman"/>
          <w:color w:val="auto"/>
          <w:sz w:val="24"/>
        </w:rPr>
        <w:t xml:space="preserve"> second</w:t>
      </w:r>
      <w:r w:rsidR="00804CA8">
        <w:rPr>
          <w:rFonts w:ascii="Times New Roman" w:hAnsi="Times New Roman" w:cs="Times New Roman"/>
          <w:color w:val="auto"/>
          <w:sz w:val="24"/>
        </w:rPr>
        <w:t xml:space="preserve"> hand immersion in cold water</w:t>
      </w:r>
      <w:r w:rsidR="00ED1EF7">
        <w:rPr>
          <w:rFonts w:ascii="Times New Roman" w:hAnsi="Times New Roman" w:cs="Times New Roman"/>
          <w:color w:val="auto"/>
          <w:sz w:val="24"/>
        </w:rPr>
        <w:t xml:space="preserve"> </w:t>
      </w:r>
      <w:r w:rsidR="00ED1EF7">
        <w:rPr>
          <w:rFonts w:ascii="Times New Roman" w:hAnsi="Times New Roman" w:cs="Times New Roman"/>
          <w:color w:val="auto"/>
          <w:sz w:val="24"/>
        </w:rPr>
        <w:fldChar w:fldCharType="begin">
          <w:fldData xml:space="preserve">PEVuZE5vdGU+PENpdGU+PEF1dGhvcj5MZXZpdHQ8L0F1dGhvcj48WWVhcj4yMDE3PC9ZZWFyPjxS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</w:fldData>
        </w:fldChar>
      </w:r>
      <w:r w:rsidR="005B2130">
        <w:rPr>
          <w:rFonts w:ascii="Times New Roman" w:hAnsi="Times New Roman" w:cs="Times New Roman"/>
          <w:color w:val="auto"/>
          <w:sz w:val="24"/>
        </w:rPr>
        <w:instrText xml:space="preserve"> ADDIN EN.CITE </w:instrText>
      </w:r>
      <w:r w:rsidR="005B2130">
        <w:rPr>
          <w:rFonts w:ascii="Times New Roman" w:hAnsi="Times New Roman" w:cs="Times New Roman"/>
          <w:color w:val="auto"/>
          <w:sz w:val="24"/>
        </w:rPr>
        <w:fldChar w:fldCharType="begin">
          <w:fldData xml:space="preserve">PEVuZE5vdGU+PENpdGU+PEF1dGhvcj5MZXZpdHQ8L0F1dGhvcj48WWVhcj4yMDE3PC9ZZWFyPjxS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</w:fldData>
        </w:fldChar>
      </w:r>
      <w:r w:rsidR="005B2130">
        <w:rPr>
          <w:rFonts w:ascii="Times New Roman" w:hAnsi="Times New Roman" w:cs="Times New Roman"/>
          <w:color w:val="auto"/>
          <w:sz w:val="24"/>
        </w:rPr>
        <w:instrText xml:space="preserve"> ADDIN EN.CITE.DATA </w:instrText>
      </w:r>
      <w:r w:rsidR="005B2130">
        <w:rPr>
          <w:rFonts w:ascii="Times New Roman" w:hAnsi="Times New Roman" w:cs="Times New Roman"/>
          <w:color w:val="auto"/>
          <w:sz w:val="24"/>
        </w:rPr>
      </w:r>
      <w:r w:rsidR="005B2130">
        <w:rPr>
          <w:rFonts w:ascii="Times New Roman" w:hAnsi="Times New Roman" w:cs="Times New Roman"/>
          <w:color w:val="auto"/>
          <w:sz w:val="24"/>
        </w:rPr>
        <w:fldChar w:fldCharType="end"/>
      </w:r>
      <w:r w:rsidR="00ED1EF7">
        <w:rPr>
          <w:rFonts w:ascii="Times New Roman" w:hAnsi="Times New Roman" w:cs="Times New Roman"/>
          <w:color w:val="auto"/>
          <w:sz w:val="24"/>
        </w:rPr>
      </w:r>
      <w:r w:rsidR="00ED1EF7">
        <w:rPr>
          <w:rFonts w:ascii="Times New Roman" w:hAnsi="Times New Roman" w:cs="Times New Roman"/>
          <w:color w:val="auto"/>
          <w:sz w:val="24"/>
        </w:rPr>
        <w:fldChar w:fldCharType="separate"/>
      </w:r>
      <w:r w:rsidR="005B2130">
        <w:rPr>
          <w:rFonts w:ascii="Times New Roman" w:hAnsi="Times New Roman" w:cs="Times New Roman"/>
          <w:noProof/>
          <w:color w:val="auto"/>
          <w:sz w:val="24"/>
        </w:rPr>
        <w:t>[29]</w:t>
      </w:r>
      <w:r w:rsidR="00ED1EF7">
        <w:rPr>
          <w:rFonts w:ascii="Times New Roman" w:hAnsi="Times New Roman" w:cs="Times New Roman"/>
          <w:color w:val="auto"/>
          <w:sz w:val="24"/>
        </w:rPr>
        <w:fldChar w:fldCharType="end"/>
      </w:r>
      <w:r w:rsidR="00804CA8">
        <w:rPr>
          <w:rFonts w:ascii="Times New Roman" w:hAnsi="Times New Roman" w:cs="Times New Roman"/>
          <w:color w:val="auto"/>
          <w:sz w:val="24"/>
        </w:rPr>
        <w:t>.</w:t>
      </w:r>
      <w:r w:rsidR="00ED1EF7">
        <w:rPr>
          <w:rFonts w:ascii="Times New Roman" w:hAnsi="Times New Roman" w:cs="Times New Roman"/>
          <w:color w:val="auto"/>
          <w:sz w:val="24"/>
        </w:rPr>
        <w:t xml:space="preserve"> They found an increase power at the frontal electrode in the theta band (6-7 Hz) and </w:t>
      </w:r>
      <w:r w:rsidR="00E3179F">
        <w:rPr>
          <w:rFonts w:ascii="Times New Roman" w:hAnsi="Times New Roman" w:cs="Times New Roman"/>
          <w:color w:val="auto"/>
          <w:sz w:val="24"/>
        </w:rPr>
        <w:t xml:space="preserve">a </w:t>
      </w:r>
      <w:r w:rsidR="00ED1EF7">
        <w:rPr>
          <w:rFonts w:ascii="Times New Roman" w:hAnsi="Times New Roman" w:cs="Times New Roman"/>
          <w:color w:val="auto"/>
          <w:sz w:val="24"/>
        </w:rPr>
        <w:t xml:space="preserve">wide decrease in caudal </w:t>
      </w:r>
      <w:r w:rsidR="006604E8">
        <w:rPr>
          <w:rFonts w:ascii="Times New Roman" w:hAnsi="Times New Roman" w:cs="Times New Roman"/>
          <w:color w:val="auto"/>
          <w:sz w:val="24"/>
        </w:rPr>
        <w:t>power</w:t>
      </w:r>
      <w:r w:rsidR="00ED1EF7">
        <w:rPr>
          <w:rFonts w:ascii="Times New Roman" w:hAnsi="Times New Roman" w:cs="Times New Roman"/>
          <w:color w:val="auto"/>
          <w:sz w:val="24"/>
        </w:rPr>
        <w:t xml:space="preserve"> (3-30 Hz) localized at the occipital lobe</w:t>
      </w:r>
      <w:r w:rsidR="0072335B">
        <w:rPr>
          <w:rFonts w:ascii="Times New Roman" w:hAnsi="Times New Roman" w:cs="Times New Roman"/>
          <w:color w:val="auto"/>
          <w:sz w:val="24"/>
        </w:rPr>
        <w:t xml:space="preserve"> </w:t>
      </w:r>
      <w:r w:rsidR="0072335B">
        <w:rPr>
          <w:rFonts w:ascii="Times New Roman" w:hAnsi="Times New Roman" w:cs="Times New Roman"/>
          <w:color w:val="auto"/>
          <w:sz w:val="24"/>
        </w:rPr>
        <w:fldChar w:fldCharType="begin">
          <w:fldData xml:space="preserve">PEVuZE5vdGU+PENpdGU+PEF1dGhvcj5MZXZpdHQ8L0F1dGhvcj48WWVhcj4yMDE3PC9ZZWFyPjxS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</w:fldData>
        </w:fldChar>
      </w:r>
      <w:r w:rsidR="005B2130">
        <w:rPr>
          <w:rFonts w:ascii="Times New Roman" w:hAnsi="Times New Roman" w:cs="Times New Roman"/>
          <w:color w:val="auto"/>
          <w:sz w:val="24"/>
        </w:rPr>
        <w:instrText xml:space="preserve"> ADDIN EN.CITE </w:instrText>
      </w:r>
      <w:r w:rsidR="005B2130">
        <w:rPr>
          <w:rFonts w:ascii="Times New Roman" w:hAnsi="Times New Roman" w:cs="Times New Roman"/>
          <w:color w:val="auto"/>
          <w:sz w:val="24"/>
        </w:rPr>
        <w:fldChar w:fldCharType="begin">
          <w:fldData xml:space="preserve">PEVuZE5vdGU+PENpdGU+PEF1dGhvcj5MZXZpdHQ8L0F1dGhvcj48WWVhcj4yMDE3PC9ZZWFyPjxS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</w:fldData>
        </w:fldChar>
      </w:r>
      <w:r w:rsidR="005B2130">
        <w:rPr>
          <w:rFonts w:ascii="Times New Roman" w:hAnsi="Times New Roman" w:cs="Times New Roman"/>
          <w:color w:val="auto"/>
          <w:sz w:val="24"/>
        </w:rPr>
        <w:instrText xml:space="preserve"> ADDIN EN.CITE.DATA </w:instrText>
      </w:r>
      <w:r w:rsidR="005B2130">
        <w:rPr>
          <w:rFonts w:ascii="Times New Roman" w:hAnsi="Times New Roman" w:cs="Times New Roman"/>
          <w:color w:val="auto"/>
          <w:sz w:val="24"/>
        </w:rPr>
      </w:r>
      <w:r w:rsidR="005B2130">
        <w:rPr>
          <w:rFonts w:ascii="Times New Roman" w:hAnsi="Times New Roman" w:cs="Times New Roman"/>
          <w:color w:val="auto"/>
          <w:sz w:val="24"/>
        </w:rPr>
        <w:fldChar w:fldCharType="end"/>
      </w:r>
      <w:r w:rsidR="0072335B">
        <w:rPr>
          <w:rFonts w:ascii="Times New Roman" w:hAnsi="Times New Roman" w:cs="Times New Roman"/>
          <w:color w:val="auto"/>
          <w:sz w:val="24"/>
        </w:rPr>
      </w:r>
      <w:r w:rsidR="0072335B">
        <w:rPr>
          <w:rFonts w:ascii="Times New Roman" w:hAnsi="Times New Roman" w:cs="Times New Roman"/>
          <w:color w:val="auto"/>
          <w:sz w:val="24"/>
        </w:rPr>
        <w:fldChar w:fldCharType="separate"/>
      </w:r>
      <w:r w:rsidR="005B2130">
        <w:rPr>
          <w:rFonts w:ascii="Times New Roman" w:hAnsi="Times New Roman" w:cs="Times New Roman"/>
          <w:noProof/>
          <w:color w:val="auto"/>
          <w:sz w:val="24"/>
        </w:rPr>
        <w:t>[29]</w:t>
      </w:r>
      <w:r w:rsidR="0072335B">
        <w:rPr>
          <w:rFonts w:ascii="Times New Roman" w:hAnsi="Times New Roman" w:cs="Times New Roman"/>
          <w:color w:val="auto"/>
          <w:sz w:val="24"/>
        </w:rPr>
        <w:fldChar w:fldCharType="end"/>
      </w:r>
      <w:r w:rsidR="00ED1EF7">
        <w:rPr>
          <w:rFonts w:ascii="Times New Roman" w:hAnsi="Times New Roman" w:cs="Times New Roman"/>
          <w:color w:val="auto"/>
          <w:sz w:val="24"/>
        </w:rPr>
        <w:t>. These modulations in power were referred to as frontal synchrony and caudal asynchrony</w:t>
      </w:r>
      <w:r w:rsidR="00CB25EC">
        <w:rPr>
          <w:rFonts w:ascii="Times New Roman" w:hAnsi="Times New Roman" w:cs="Times New Roman"/>
          <w:color w:val="auto"/>
          <w:sz w:val="24"/>
        </w:rPr>
        <w:t xml:space="preserve"> </w:t>
      </w:r>
      <w:r w:rsidR="0072335B">
        <w:rPr>
          <w:rFonts w:ascii="Times New Roman" w:hAnsi="Times New Roman" w:cs="Times New Roman"/>
          <w:color w:val="auto"/>
          <w:sz w:val="24"/>
        </w:rPr>
        <w:fldChar w:fldCharType="begin">
          <w:fldData xml:space="preserve">PEVuZE5vdGU+PENpdGU+PEF1dGhvcj5MZXZpdHQ8L0F1dGhvcj48WWVhcj4yMDE3PC9ZZWFyPjxS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</w:fldData>
        </w:fldChar>
      </w:r>
      <w:r w:rsidR="005B2130">
        <w:rPr>
          <w:rFonts w:ascii="Times New Roman" w:hAnsi="Times New Roman" w:cs="Times New Roman"/>
          <w:color w:val="auto"/>
          <w:sz w:val="24"/>
        </w:rPr>
        <w:instrText xml:space="preserve"> ADDIN EN.CITE </w:instrText>
      </w:r>
      <w:r w:rsidR="005B2130">
        <w:rPr>
          <w:rFonts w:ascii="Times New Roman" w:hAnsi="Times New Roman" w:cs="Times New Roman"/>
          <w:color w:val="auto"/>
          <w:sz w:val="24"/>
        </w:rPr>
        <w:fldChar w:fldCharType="begin">
          <w:fldData xml:space="preserve">PEVuZE5vdGU+PENpdGU+PEF1dGhvcj5MZXZpdHQ8L0F1dGhvcj48WWVhcj4yMDE3PC9ZZWFyPjxS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</w:fldData>
        </w:fldChar>
      </w:r>
      <w:r w:rsidR="005B2130">
        <w:rPr>
          <w:rFonts w:ascii="Times New Roman" w:hAnsi="Times New Roman" w:cs="Times New Roman"/>
          <w:color w:val="auto"/>
          <w:sz w:val="24"/>
        </w:rPr>
        <w:instrText xml:space="preserve"> ADDIN EN.CITE.DATA </w:instrText>
      </w:r>
      <w:r w:rsidR="005B2130">
        <w:rPr>
          <w:rFonts w:ascii="Times New Roman" w:hAnsi="Times New Roman" w:cs="Times New Roman"/>
          <w:color w:val="auto"/>
          <w:sz w:val="24"/>
        </w:rPr>
      </w:r>
      <w:r w:rsidR="005B2130">
        <w:rPr>
          <w:rFonts w:ascii="Times New Roman" w:hAnsi="Times New Roman" w:cs="Times New Roman"/>
          <w:color w:val="auto"/>
          <w:sz w:val="24"/>
        </w:rPr>
        <w:fldChar w:fldCharType="end"/>
      </w:r>
      <w:r w:rsidR="0072335B">
        <w:rPr>
          <w:rFonts w:ascii="Times New Roman" w:hAnsi="Times New Roman" w:cs="Times New Roman"/>
          <w:color w:val="auto"/>
          <w:sz w:val="24"/>
        </w:rPr>
      </w:r>
      <w:r w:rsidR="0072335B">
        <w:rPr>
          <w:rFonts w:ascii="Times New Roman" w:hAnsi="Times New Roman" w:cs="Times New Roman"/>
          <w:color w:val="auto"/>
          <w:sz w:val="24"/>
        </w:rPr>
        <w:fldChar w:fldCharType="separate"/>
      </w:r>
      <w:r w:rsidR="005B2130">
        <w:rPr>
          <w:rFonts w:ascii="Times New Roman" w:hAnsi="Times New Roman" w:cs="Times New Roman"/>
          <w:noProof/>
          <w:color w:val="auto"/>
          <w:sz w:val="24"/>
        </w:rPr>
        <w:t>[29]</w:t>
      </w:r>
      <w:r w:rsidR="0072335B">
        <w:rPr>
          <w:rFonts w:ascii="Times New Roman" w:hAnsi="Times New Roman" w:cs="Times New Roman"/>
          <w:color w:val="auto"/>
          <w:sz w:val="24"/>
        </w:rPr>
        <w:fldChar w:fldCharType="end"/>
      </w:r>
      <w:r w:rsidR="00ED1EF7">
        <w:rPr>
          <w:rFonts w:ascii="Times New Roman" w:hAnsi="Times New Roman" w:cs="Times New Roman"/>
          <w:color w:val="auto"/>
          <w:sz w:val="24"/>
        </w:rPr>
        <w:t xml:space="preserve">. Functional connectivity between frontal (Fz) and caudal (O1) </w:t>
      </w:r>
      <w:r w:rsidR="00ED1EF7">
        <w:rPr>
          <w:rFonts w:ascii="Times New Roman" w:hAnsi="Times New Roman" w:cs="Times New Roman"/>
          <w:color w:val="auto"/>
          <w:sz w:val="24"/>
        </w:rPr>
        <w:lastRenderedPageBreak/>
        <w:t>electrodes revealed increase</w:t>
      </w:r>
      <w:r w:rsidR="0072335B">
        <w:rPr>
          <w:rFonts w:ascii="Times New Roman" w:hAnsi="Times New Roman" w:cs="Times New Roman"/>
          <w:color w:val="auto"/>
          <w:sz w:val="24"/>
        </w:rPr>
        <w:t>d</w:t>
      </w:r>
      <w:r w:rsidR="00ED1EF7">
        <w:rPr>
          <w:rFonts w:ascii="Times New Roman" w:hAnsi="Times New Roman" w:cs="Times New Roman"/>
          <w:color w:val="auto"/>
          <w:sz w:val="24"/>
        </w:rPr>
        <w:t xml:space="preserve"> coherence in the </w:t>
      </w:r>
      <w:r w:rsidR="0072335B">
        <w:rPr>
          <w:rFonts w:ascii="Times New Roman" w:hAnsi="Times New Roman" w:cs="Times New Roman"/>
          <w:color w:val="auto"/>
          <w:sz w:val="24"/>
        </w:rPr>
        <w:t xml:space="preserve">theta </w:t>
      </w:r>
      <w:r w:rsidR="00EB49AD">
        <w:rPr>
          <w:rFonts w:ascii="Times New Roman" w:hAnsi="Times New Roman" w:cs="Times New Roman"/>
          <w:color w:val="auto"/>
          <w:sz w:val="24"/>
        </w:rPr>
        <w:t>band</w:t>
      </w:r>
      <w:r w:rsidR="0072335B">
        <w:rPr>
          <w:rFonts w:ascii="Times New Roman" w:hAnsi="Times New Roman" w:cs="Times New Roman"/>
          <w:color w:val="auto"/>
          <w:sz w:val="24"/>
        </w:rPr>
        <w:t xml:space="preserve"> (4-8 Hz)</w:t>
      </w:r>
      <w:r w:rsidR="00CB25EC">
        <w:rPr>
          <w:rFonts w:ascii="Times New Roman" w:hAnsi="Times New Roman" w:cs="Times New Roman"/>
          <w:color w:val="auto"/>
          <w:sz w:val="24"/>
        </w:rPr>
        <w:t xml:space="preserve"> </w:t>
      </w:r>
      <w:r w:rsidR="00CB25EC">
        <w:rPr>
          <w:rFonts w:ascii="Times New Roman" w:hAnsi="Times New Roman" w:cs="Times New Roman"/>
          <w:color w:val="auto"/>
          <w:sz w:val="24"/>
        </w:rPr>
        <w:fldChar w:fldCharType="begin">
          <w:fldData xml:space="preserve">PEVuZE5vdGU+PENpdGU+PEF1dGhvcj5MZXZpdHQ8L0F1dGhvcj48WWVhcj4yMDE3PC9ZZWFyPjxS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</w:fldData>
        </w:fldChar>
      </w:r>
      <w:r w:rsidR="005B2130">
        <w:rPr>
          <w:rFonts w:ascii="Times New Roman" w:hAnsi="Times New Roman" w:cs="Times New Roman"/>
          <w:color w:val="auto"/>
          <w:sz w:val="24"/>
        </w:rPr>
        <w:instrText xml:space="preserve"> ADDIN EN.CITE </w:instrText>
      </w:r>
      <w:r w:rsidR="005B2130">
        <w:rPr>
          <w:rFonts w:ascii="Times New Roman" w:hAnsi="Times New Roman" w:cs="Times New Roman"/>
          <w:color w:val="auto"/>
          <w:sz w:val="24"/>
        </w:rPr>
        <w:fldChar w:fldCharType="begin">
          <w:fldData xml:space="preserve">PEVuZE5vdGU+PENpdGU+PEF1dGhvcj5MZXZpdHQ8L0F1dGhvcj48WWVhcj4yMDE3PC9ZZWFyPjxS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</w:fldData>
        </w:fldChar>
      </w:r>
      <w:r w:rsidR="005B2130">
        <w:rPr>
          <w:rFonts w:ascii="Times New Roman" w:hAnsi="Times New Roman" w:cs="Times New Roman"/>
          <w:color w:val="auto"/>
          <w:sz w:val="24"/>
        </w:rPr>
        <w:instrText xml:space="preserve"> ADDIN EN.CITE.DATA </w:instrText>
      </w:r>
      <w:r w:rsidR="005B2130">
        <w:rPr>
          <w:rFonts w:ascii="Times New Roman" w:hAnsi="Times New Roman" w:cs="Times New Roman"/>
          <w:color w:val="auto"/>
          <w:sz w:val="24"/>
        </w:rPr>
      </w:r>
      <w:r w:rsidR="005B2130">
        <w:rPr>
          <w:rFonts w:ascii="Times New Roman" w:hAnsi="Times New Roman" w:cs="Times New Roman"/>
          <w:color w:val="auto"/>
          <w:sz w:val="24"/>
        </w:rPr>
        <w:fldChar w:fldCharType="end"/>
      </w:r>
      <w:r w:rsidR="00CB25EC">
        <w:rPr>
          <w:rFonts w:ascii="Times New Roman" w:hAnsi="Times New Roman" w:cs="Times New Roman"/>
          <w:color w:val="auto"/>
          <w:sz w:val="24"/>
        </w:rPr>
      </w:r>
      <w:r w:rsidR="00CB25EC">
        <w:rPr>
          <w:rFonts w:ascii="Times New Roman" w:hAnsi="Times New Roman" w:cs="Times New Roman"/>
          <w:color w:val="auto"/>
          <w:sz w:val="24"/>
        </w:rPr>
        <w:fldChar w:fldCharType="separate"/>
      </w:r>
      <w:r w:rsidR="005B2130">
        <w:rPr>
          <w:rFonts w:ascii="Times New Roman" w:hAnsi="Times New Roman" w:cs="Times New Roman"/>
          <w:noProof/>
          <w:color w:val="auto"/>
          <w:sz w:val="24"/>
        </w:rPr>
        <w:t>[29]</w:t>
      </w:r>
      <w:r w:rsidR="00CB25EC">
        <w:rPr>
          <w:rFonts w:ascii="Times New Roman" w:hAnsi="Times New Roman" w:cs="Times New Roman"/>
          <w:color w:val="auto"/>
          <w:sz w:val="24"/>
        </w:rPr>
        <w:fldChar w:fldCharType="end"/>
      </w:r>
      <w:r w:rsidR="00ED1EF7">
        <w:rPr>
          <w:rFonts w:ascii="Times New Roman" w:hAnsi="Times New Roman" w:cs="Times New Roman"/>
          <w:color w:val="auto"/>
          <w:sz w:val="24"/>
        </w:rPr>
        <w:t xml:space="preserve">. </w:t>
      </w:r>
      <w:r w:rsidR="005B7026">
        <w:rPr>
          <w:rFonts w:ascii="Times New Roman" w:hAnsi="Times New Roman" w:cs="Times New Roman"/>
          <w:color w:val="auto"/>
          <w:sz w:val="24"/>
        </w:rPr>
        <w:t>This</w:t>
      </w:r>
      <w:r w:rsidR="003E49AA">
        <w:rPr>
          <w:rFonts w:ascii="Times New Roman" w:hAnsi="Times New Roman" w:cs="Times New Roman"/>
          <w:color w:val="auto"/>
          <w:sz w:val="24"/>
        </w:rPr>
        <w:t xml:space="preserve"> enhanced fronto-caudal connectivity</w:t>
      </w:r>
      <w:r w:rsidR="005B7026">
        <w:rPr>
          <w:rFonts w:ascii="Times New Roman" w:hAnsi="Times New Roman" w:cs="Times New Roman"/>
          <w:color w:val="auto"/>
          <w:sz w:val="24"/>
        </w:rPr>
        <w:t xml:space="preserve"> possibly reflects involvement of the cerebellum in nociceptive processing</w:t>
      </w:r>
      <w:r w:rsidR="00CB25EC">
        <w:rPr>
          <w:rFonts w:ascii="Times New Roman" w:hAnsi="Times New Roman" w:cs="Times New Roman"/>
          <w:color w:val="auto"/>
          <w:sz w:val="24"/>
        </w:rPr>
        <w:t xml:space="preserve"> </w:t>
      </w:r>
      <w:r w:rsidR="00CB25EC">
        <w:rPr>
          <w:rFonts w:ascii="Times New Roman" w:hAnsi="Times New Roman" w:cs="Times New Roman"/>
          <w:color w:val="auto"/>
          <w:sz w:val="24"/>
        </w:rPr>
        <w:fldChar w:fldCharType="begin">
          <w:fldData xml:space="preserve">PEVuZE5vdGU+PENpdGU+PEF1dGhvcj5MZXZpdHQ8L0F1dGhvcj48WWVhcj4yMDE3PC9ZZWFyPjxS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</w:fldData>
        </w:fldChar>
      </w:r>
      <w:r w:rsidR="005B2130">
        <w:rPr>
          <w:rFonts w:ascii="Times New Roman" w:hAnsi="Times New Roman" w:cs="Times New Roman"/>
          <w:color w:val="auto"/>
          <w:sz w:val="24"/>
        </w:rPr>
        <w:instrText xml:space="preserve"> ADDIN EN.CITE </w:instrText>
      </w:r>
      <w:r w:rsidR="005B2130">
        <w:rPr>
          <w:rFonts w:ascii="Times New Roman" w:hAnsi="Times New Roman" w:cs="Times New Roman"/>
          <w:color w:val="auto"/>
          <w:sz w:val="24"/>
        </w:rPr>
        <w:fldChar w:fldCharType="begin">
          <w:fldData xml:space="preserve">PEVuZE5vdGU+PENpdGU+PEF1dGhvcj5MZXZpdHQ8L0F1dGhvcj48WWVhcj4yMDE3PC9ZZWFyPjxS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</w:fldData>
        </w:fldChar>
      </w:r>
      <w:r w:rsidR="005B2130">
        <w:rPr>
          <w:rFonts w:ascii="Times New Roman" w:hAnsi="Times New Roman" w:cs="Times New Roman"/>
          <w:color w:val="auto"/>
          <w:sz w:val="24"/>
        </w:rPr>
        <w:instrText xml:space="preserve"> ADDIN EN.CITE.DATA </w:instrText>
      </w:r>
      <w:r w:rsidR="005B2130">
        <w:rPr>
          <w:rFonts w:ascii="Times New Roman" w:hAnsi="Times New Roman" w:cs="Times New Roman"/>
          <w:color w:val="auto"/>
          <w:sz w:val="24"/>
        </w:rPr>
      </w:r>
      <w:r w:rsidR="005B2130">
        <w:rPr>
          <w:rFonts w:ascii="Times New Roman" w:hAnsi="Times New Roman" w:cs="Times New Roman"/>
          <w:color w:val="auto"/>
          <w:sz w:val="24"/>
        </w:rPr>
        <w:fldChar w:fldCharType="end"/>
      </w:r>
      <w:r w:rsidR="00CB25EC">
        <w:rPr>
          <w:rFonts w:ascii="Times New Roman" w:hAnsi="Times New Roman" w:cs="Times New Roman"/>
          <w:color w:val="auto"/>
          <w:sz w:val="24"/>
        </w:rPr>
      </w:r>
      <w:r w:rsidR="00CB25EC">
        <w:rPr>
          <w:rFonts w:ascii="Times New Roman" w:hAnsi="Times New Roman" w:cs="Times New Roman"/>
          <w:color w:val="auto"/>
          <w:sz w:val="24"/>
        </w:rPr>
        <w:fldChar w:fldCharType="separate"/>
      </w:r>
      <w:r w:rsidR="005B2130">
        <w:rPr>
          <w:rFonts w:ascii="Times New Roman" w:hAnsi="Times New Roman" w:cs="Times New Roman"/>
          <w:noProof/>
          <w:color w:val="auto"/>
          <w:sz w:val="24"/>
        </w:rPr>
        <w:t>[29]</w:t>
      </w:r>
      <w:r w:rsidR="00CB25EC">
        <w:rPr>
          <w:rFonts w:ascii="Times New Roman" w:hAnsi="Times New Roman" w:cs="Times New Roman"/>
          <w:color w:val="auto"/>
          <w:sz w:val="24"/>
        </w:rPr>
        <w:fldChar w:fldCharType="end"/>
      </w:r>
      <w:r w:rsidR="005B7026">
        <w:rPr>
          <w:rFonts w:ascii="Times New Roman" w:hAnsi="Times New Roman" w:cs="Times New Roman"/>
          <w:color w:val="auto"/>
          <w:sz w:val="24"/>
        </w:rPr>
        <w:t xml:space="preserve">. Overall, cerebral activity during noxious cold stimulation revealed </w:t>
      </w:r>
      <w:r w:rsidR="0072335B">
        <w:rPr>
          <w:rFonts w:ascii="Times New Roman" w:hAnsi="Times New Roman" w:cs="Times New Roman"/>
          <w:color w:val="auto"/>
          <w:sz w:val="24"/>
        </w:rPr>
        <w:t>dynamic modulation of frontal theta rhythms thought to be linked with the affective-motivational aspect of pain.</w:t>
      </w:r>
    </w:p>
    <w:tbl>
      <w:tblPr>
        <w:tblStyle w:val="TableGrid1"/>
        <w:tblpPr w:leftFromText="180" w:rightFromText="180" w:vertAnchor="page" w:horzAnchor="page" w:tblpX="256" w:tblpY="1036"/>
        <w:tblW w:w="11766" w:type="dxa"/>
        <w:tblLayout w:type="fixed"/>
        <w:tblLook w:val="04A0" w:firstRow="1" w:lastRow="0" w:firstColumn="1" w:lastColumn="0" w:noHBand="0" w:noVBand="1"/>
      </w:tblPr>
      <w:tblGrid>
        <w:gridCol w:w="709"/>
        <w:gridCol w:w="856"/>
        <w:gridCol w:w="2550"/>
        <w:gridCol w:w="2550"/>
        <w:gridCol w:w="2550"/>
        <w:gridCol w:w="2551"/>
      </w:tblGrid>
      <w:tr w:rsidR="004C032C" w:rsidRPr="00162232" w14:paraId="38A34F21" w14:textId="77777777" w:rsidTr="004C032C">
        <w:trPr>
          <w:trHeight w:val="514"/>
        </w:trPr>
        <w:tc>
          <w:tcPr>
            <w:tcW w:w="1565" w:type="dxa"/>
            <w:gridSpan w:val="2"/>
            <w:tcBorders>
              <w:top w:val="nil"/>
              <w:left w:val="nil"/>
              <w:bottom w:val="nil"/>
            </w:tcBorders>
          </w:tcPr>
          <w:p w14:paraId="2267D819" w14:textId="77777777" w:rsidR="004C032C" w:rsidRPr="00162232" w:rsidRDefault="004C032C" w:rsidP="004C032C">
            <w:pPr>
              <w:jc w:val="center"/>
              <w:rPr>
                <w:rFonts w:asciiTheme="minorHAnsi" w:hAnsiTheme="minorHAnsi" w:cstheme="minorHAnsi"/>
                <w:sz w:val="18"/>
                <w:szCs w:val="18"/>
              </w:rPr>
            </w:pPr>
          </w:p>
        </w:tc>
        <w:tc>
          <w:tcPr>
            <w:tcW w:w="10201" w:type="dxa"/>
            <w:gridSpan w:val="4"/>
            <w:vAlign w:val="center"/>
          </w:tcPr>
          <w:p w14:paraId="04D9F547" w14:textId="77777777" w:rsidR="004C032C" w:rsidRPr="00EF45B2" w:rsidRDefault="004C032C" w:rsidP="004C032C">
            <w:pPr>
              <w:jc w:val="center"/>
              <w:rPr>
                <w:rFonts w:asciiTheme="minorHAnsi" w:hAnsiTheme="minorHAnsi" w:cstheme="minorHAnsi"/>
                <w:b/>
                <w:bCs/>
                <w:sz w:val="18"/>
                <w:szCs w:val="18"/>
              </w:rPr>
            </w:pPr>
            <w:r w:rsidRPr="00EF45B2">
              <w:rPr>
                <w:rFonts w:asciiTheme="minorHAnsi" w:hAnsiTheme="minorHAnsi" w:cstheme="minorHAnsi"/>
                <w:b/>
                <w:bCs/>
              </w:rPr>
              <w:t>Cerebral Regions</w:t>
            </w:r>
          </w:p>
        </w:tc>
      </w:tr>
      <w:tr w:rsidR="004C032C" w:rsidRPr="00162232" w14:paraId="1EC63416" w14:textId="77777777" w:rsidTr="004C032C">
        <w:trPr>
          <w:trHeight w:val="514"/>
        </w:trPr>
        <w:tc>
          <w:tcPr>
            <w:tcW w:w="1565" w:type="dxa"/>
            <w:gridSpan w:val="2"/>
            <w:tcBorders>
              <w:top w:val="nil"/>
              <w:left w:val="nil"/>
            </w:tcBorders>
          </w:tcPr>
          <w:p w14:paraId="6C1F7083" w14:textId="77777777" w:rsidR="004C032C" w:rsidRPr="00162232" w:rsidRDefault="004C032C" w:rsidP="004C032C">
            <w:pPr>
              <w:jc w:val="center"/>
              <w:rPr>
                <w:rFonts w:asciiTheme="minorHAnsi" w:hAnsiTheme="minorHAnsi" w:cstheme="minorHAnsi"/>
                <w:sz w:val="18"/>
                <w:szCs w:val="18"/>
              </w:rPr>
            </w:pPr>
          </w:p>
        </w:tc>
        <w:tc>
          <w:tcPr>
            <w:tcW w:w="2550" w:type="dxa"/>
            <w:vAlign w:val="center"/>
          </w:tcPr>
          <w:p w14:paraId="0D2C5564" w14:textId="77777777" w:rsidR="004C032C" w:rsidRPr="00162232" w:rsidRDefault="004C032C" w:rsidP="004C032C">
            <w:pPr>
              <w:jc w:val="center"/>
              <w:rPr>
                <w:rFonts w:asciiTheme="minorHAnsi" w:hAnsiTheme="minorHAnsi" w:cstheme="minorHAnsi"/>
                <w:sz w:val="18"/>
                <w:szCs w:val="18"/>
              </w:rPr>
            </w:pPr>
            <w:r>
              <w:rPr>
                <w:rFonts w:asciiTheme="minorHAnsi" w:hAnsiTheme="minorHAnsi" w:cstheme="minorHAnsi"/>
                <w:sz w:val="18"/>
                <w:szCs w:val="18"/>
              </w:rPr>
              <w:t>Frontal Activity</w:t>
            </w:r>
          </w:p>
        </w:tc>
        <w:tc>
          <w:tcPr>
            <w:tcW w:w="2550" w:type="dxa"/>
            <w:vAlign w:val="center"/>
          </w:tcPr>
          <w:p w14:paraId="78D4A448" w14:textId="77777777" w:rsidR="004C032C" w:rsidRPr="00162232" w:rsidRDefault="004C032C" w:rsidP="004C032C">
            <w:pPr>
              <w:jc w:val="center"/>
              <w:rPr>
                <w:rFonts w:asciiTheme="minorHAnsi" w:hAnsiTheme="minorHAnsi" w:cstheme="minorHAnsi"/>
                <w:sz w:val="18"/>
                <w:szCs w:val="18"/>
              </w:rPr>
            </w:pPr>
            <w:r>
              <w:rPr>
                <w:rFonts w:asciiTheme="minorHAnsi" w:hAnsiTheme="minorHAnsi" w:cstheme="minorHAnsi"/>
                <w:sz w:val="18"/>
                <w:szCs w:val="18"/>
              </w:rPr>
              <w:t>Temporal Activity</w:t>
            </w:r>
          </w:p>
        </w:tc>
        <w:tc>
          <w:tcPr>
            <w:tcW w:w="2550" w:type="dxa"/>
            <w:vAlign w:val="center"/>
          </w:tcPr>
          <w:p w14:paraId="10AF5EE3" w14:textId="77777777" w:rsidR="004C032C" w:rsidRPr="00162232" w:rsidRDefault="004C032C" w:rsidP="004C032C">
            <w:pPr>
              <w:jc w:val="center"/>
              <w:rPr>
                <w:rFonts w:asciiTheme="minorHAnsi" w:hAnsiTheme="minorHAnsi" w:cstheme="minorHAnsi"/>
                <w:sz w:val="18"/>
                <w:szCs w:val="18"/>
              </w:rPr>
            </w:pPr>
            <w:r>
              <w:rPr>
                <w:rFonts w:asciiTheme="minorHAnsi" w:hAnsiTheme="minorHAnsi" w:cstheme="minorHAnsi"/>
                <w:sz w:val="18"/>
                <w:szCs w:val="18"/>
              </w:rPr>
              <w:t>Central-Parietal Activity</w:t>
            </w:r>
          </w:p>
        </w:tc>
        <w:tc>
          <w:tcPr>
            <w:tcW w:w="2551" w:type="dxa"/>
            <w:vAlign w:val="center"/>
          </w:tcPr>
          <w:p w14:paraId="32D7E057" w14:textId="77777777" w:rsidR="004C032C" w:rsidRPr="00162232" w:rsidRDefault="004C032C" w:rsidP="004C032C">
            <w:pPr>
              <w:jc w:val="center"/>
              <w:rPr>
                <w:rFonts w:asciiTheme="minorHAnsi" w:hAnsiTheme="minorHAnsi" w:cstheme="minorHAnsi"/>
                <w:sz w:val="18"/>
                <w:szCs w:val="18"/>
              </w:rPr>
            </w:pPr>
            <w:r>
              <w:rPr>
                <w:rFonts w:asciiTheme="minorHAnsi" w:hAnsiTheme="minorHAnsi" w:cstheme="minorHAnsi"/>
                <w:sz w:val="18"/>
                <w:szCs w:val="18"/>
              </w:rPr>
              <w:t>Occipital Activity</w:t>
            </w:r>
          </w:p>
        </w:tc>
      </w:tr>
      <w:tr w:rsidR="004C032C" w:rsidRPr="004158A9" w14:paraId="4F4FE749" w14:textId="77777777" w:rsidTr="004C032C">
        <w:trPr>
          <w:cantSplit/>
          <w:trHeight w:val="2160"/>
        </w:trPr>
        <w:tc>
          <w:tcPr>
            <w:tcW w:w="709" w:type="dxa"/>
            <w:textDirection w:val="btLr"/>
            <w:vAlign w:val="center"/>
          </w:tcPr>
          <w:p w14:paraId="34C8F899" w14:textId="77777777" w:rsidR="004C032C" w:rsidRPr="00EF45B2" w:rsidRDefault="004C032C" w:rsidP="004C032C">
            <w:pPr>
              <w:ind w:left="113" w:right="113"/>
              <w:jc w:val="center"/>
              <w:rPr>
                <w:rFonts w:asciiTheme="minorHAnsi" w:hAnsiTheme="minorHAnsi" w:cstheme="minorHAnsi"/>
              </w:rPr>
            </w:pPr>
            <w:r w:rsidRPr="00EF45B2">
              <w:rPr>
                <w:rFonts w:asciiTheme="minorHAnsi" w:hAnsiTheme="minorHAnsi" w:cstheme="minorHAnsi"/>
                <w:b/>
                <w:bCs/>
              </w:rPr>
              <w:t>Pain Evoked Potentials (Eps)</w:t>
            </w:r>
            <w:r w:rsidRPr="00EF45B2">
              <w:rPr>
                <w:rFonts w:asciiTheme="minorHAnsi" w:hAnsiTheme="minorHAnsi" w:cstheme="minorHAnsi"/>
              </w:rPr>
              <w:t xml:space="preserve"> </w:t>
            </w:r>
            <w:r w:rsidRPr="00EF45B2">
              <w:rPr>
                <w:rFonts w:asciiTheme="minorHAnsi" w:hAnsiTheme="minorHAnsi" w:cstheme="minorHAnsi"/>
              </w:rPr>
              <w:br/>
            </w:r>
          </w:p>
        </w:tc>
        <w:tc>
          <w:tcPr>
            <w:tcW w:w="856" w:type="dxa"/>
            <w:vAlign w:val="center"/>
          </w:tcPr>
          <w:p w14:paraId="1CF5DFCC" w14:textId="77777777" w:rsidR="004C032C" w:rsidRDefault="004C032C" w:rsidP="004C032C">
            <w:pPr>
              <w:jc w:val="center"/>
              <w:rPr>
                <w:rFonts w:asciiTheme="minorHAnsi" w:hAnsiTheme="minorHAnsi" w:cstheme="minorHAnsi"/>
                <w:sz w:val="18"/>
                <w:szCs w:val="18"/>
              </w:rPr>
            </w:pPr>
          </w:p>
          <w:p w14:paraId="1F976343" w14:textId="77777777" w:rsidR="004C032C" w:rsidRDefault="004C032C" w:rsidP="004C032C">
            <w:pPr>
              <w:jc w:val="center"/>
              <w:rPr>
                <w:rFonts w:asciiTheme="minorHAnsi" w:hAnsiTheme="minorHAnsi" w:cstheme="minorHAnsi"/>
                <w:sz w:val="18"/>
                <w:szCs w:val="18"/>
              </w:rPr>
            </w:pPr>
          </w:p>
          <w:p w14:paraId="0DC7C621" w14:textId="77777777" w:rsidR="004C032C" w:rsidRPr="00107DB8" w:rsidRDefault="004C032C" w:rsidP="004C032C">
            <w:pPr>
              <w:jc w:val="center"/>
              <w:rPr>
                <w:rFonts w:asciiTheme="minorHAnsi" w:hAnsiTheme="minorHAnsi" w:cstheme="minorHAnsi"/>
                <w:sz w:val="18"/>
                <w:szCs w:val="18"/>
              </w:rPr>
            </w:pPr>
            <w:r w:rsidRPr="00162232">
              <w:rPr>
                <w:rFonts w:asciiTheme="minorHAnsi" w:hAnsiTheme="minorHAnsi" w:cstheme="minorHAnsi"/>
                <w:sz w:val="18"/>
                <w:szCs w:val="18"/>
              </w:rPr>
              <w:t>N2P2 complex</w:t>
            </w:r>
          </w:p>
        </w:tc>
        <w:tc>
          <w:tcPr>
            <w:tcW w:w="2550" w:type="dxa"/>
            <w:vAlign w:val="center"/>
          </w:tcPr>
          <w:p w14:paraId="440889B9" w14:textId="77777777" w:rsidR="004C032C" w:rsidRPr="00162232" w:rsidRDefault="004C032C" w:rsidP="004C032C">
            <w:pPr>
              <w:jc w:val="center"/>
              <w:rPr>
                <w:rFonts w:asciiTheme="minorHAnsi" w:hAnsiTheme="minorHAnsi" w:cstheme="minorHAnsi"/>
                <w:b/>
                <w:bCs/>
                <w:sz w:val="18"/>
                <w:szCs w:val="18"/>
              </w:rPr>
            </w:pPr>
            <w:r w:rsidRPr="00162232">
              <w:rPr>
                <w:rFonts w:asciiTheme="minorHAnsi" w:hAnsiTheme="minorHAnsi" w:cstheme="minorHAnsi"/>
                <w:b/>
                <w:bCs/>
                <w:sz w:val="18"/>
                <w:szCs w:val="18"/>
              </w:rPr>
              <w:t xml:space="preserve">Activation of orbitofrontal, prefrontal </w:t>
            </w:r>
            <w:r>
              <w:rPr>
                <w:rFonts w:asciiTheme="minorHAnsi" w:hAnsiTheme="minorHAnsi" w:cstheme="minorHAnsi"/>
                <w:b/>
                <w:bCs/>
                <w:sz w:val="18"/>
                <w:szCs w:val="18"/>
              </w:rPr>
              <w:t>or</w:t>
            </w:r>
            <w:r w:rsidRPr="00162232">
              <w:rPr>
                <w:rFonts w:asciiTheme="minorHAnsi" w:hAnsiTheme="minorHAnsi" w:cstheme="minorHAnsi"/>
                <w:b/>
                <w:bCs/>
                <w:sz w:val="18"/>
                <w:szCs w:val="18"/>
              </w:rPr>
              <w:t xml:space="preserve"> cingulate regions</w:t>
            </w:r>
          </w:p>
          <w:p w14:paraId="16985EB8" w14:textId="77777777" w:rsidR="004C032C" w:rsidRPr="00162232" w:rsidRDefault="004C032C" w:rsidP="004C032C">
            <w:pPr>
              <w:jc w:val="center"/>
              <w:rPr>
                <w:rFonts w:asciiTheme="minorHAnsi" w:hAnsiTheme="minorHAnsi" w:cstheme="minorHAnsi"/>
                <w:sz w:val="18"/>
                <w:szCs w:val="18"/>
              </w:rPr>
            </w:pPr>
            <w:r w:rsidRPr="00F36A54">
              <w:rPr>
                <w:rFonts w:asciiTheme="minorHAnsi" w:hAnsiTheme="minorHAnsi" w:cstheme="minorHAnsi"/>
                <w:sz w:val="18"/>
                <w:szCs w:val="18"/>
              </w:rPr>
              <w:t>(Lev, Granovsky, &amp; Yarnitsky, 2010, 2013; Mayhew, Hylands-White, Porcaro, Derbyshire, &amp; Bagshaw, 2013; Meng et al., 2013; Reches et al., 2016; Wang et al., 2016)</w:t>
            </w:r>
          </w:p>
        </w:tc>
        <w:tc>
          <w:tcPr>
            <w:tcW w:w="2550" w:type="dxa"/>
            <w:vAlign w:val="center"/>
          </w:tcPr>
          <w:p w14:paraId="6E766A85" w14:textId="77777777" w:rsidR="004C032C" w:rsidRPr="00162232" w:rsidRDefault="004C032C" w:rsidP="004C032C">
            <w:pPr>
              <w:jc w:val="center"/>
              <w:rPr>
                <w:rFonts w:asciiTheme="minorHAnsi" w:hAnsiTheme="minorHAnsi" w:cstheme="minorHAnsi"/>
                <w:b/>
                <w:bCs/>
                <w:sz w:val="18"/>
                <w:szCs w:val="18"/>
                <w:lang w:val="fr-CA"/>
              </w:rPr>
            </w:pPr>
            <w:r w:rsidRPr="00162232">
              <w:rPr>
                <w:rFonts w:asciiTheme="minorHAnsi" w:hAnsiTheme="minorHAnsi" w:cstheme="minorHAnsi"/>
                <w:b/>
                <w:bCs/>
                <w:sz w:val="18"/>
                <w:szCs w:val="18"/>
                <w:lang w:val="fr-CA"/>
              </w:rPr>
              <w:t>Activation of insular regions</w:t>
            </w:r>
          </w:p>
          <w:p w14:paraId="4FE15A90" w14:textId="77777777" w:rsidR="004C032C" w:rsidRPr="00162232" w:rsidRDefault="004C032C" w:rsidP="004C032C">
            <w:pPr>
              <w:jc w:val="center"/>
              <w:rPr>
                <w:rFonts w:asciiTheme="minorHAnsi" w:hAnsiTheme="minorHAnsi" w:cstheme="minorHAnsi"/>
                <w:sz w:val="18"/>
                <w:szCs w:val="18"/>
                <w:lang w:val="fr-CA"/>
              </w:rPr>
            </w:pPr>
            <w:r w:rsidRPr="00F36A54">
              <w:rPr>
                <w:rFonts w:asciiTheme="minorHAnsi" w:hAnsiTheme="minorHAnsi" w:cstheme="minorHAnsi"/>
                <w:sz w:val="18"/>
                <w:szCs w:val="18"/>
                <w:lang w:val="fr-CA"/>
              </w:rPr>
              <w:t>(Mayhew et al., 2013; Meng et al., 2013; Reches et al., 2016)</w:t>
            </w:r>
            <w:r w:rsidRPr="00162232">
              <w:rPr>
                <w:rFonts w:asciiTheme="minorHAnsi" w:hAnsiTheme="minorHAnsi" w:cstheme="minorHAnsi"/>
                <w:sz w:val="18"/>
                <w:szCs w:val="18"/>
                <w:lang w:val="fr-CA"/>
              </w:rPr>
              <w:br/>
            </w:r>
          </w:p>
        </w:tc>
        <w:tc>
          <w:tcPr>
            <w:tcW w:w="2550" w:type="dxa"/>
            <w:vAlign w:val="center"/>
          </w:tcPr>
          <w:p w14:paraId="135C3609" w14:textId="77777777" w:rsidR="004C032C" w:rsidRPr="00162232" w:rsidRDefault="004C032C" w:rsidP="004C032C">
            <w:pPr>
              <w:jc w:val="center"/>
              <w:rPr>
                <w:rFonts w:asciiTheme="minorHAnsi" w:hAnsiTheme="minorHAnsi" w:cstheme="minorHAnsi"/>
                <w:b/>
                <w:bCs/>
                <w:sz w:val="18"/>
                <w:szCs w:val="18"/>
                <w:lang w:val="en-CA"/>
              </w:rPr>
            </w:pPr>
            <w:r w:rsidRPr="00162232">
              <w:rPr>
                <w:rFonts w:asciiTheme="minorHAnsi" w:hAnsiTheme="minorHAnsi" w:cstheme="minorHAnsi"/>
                <w:b/>
                <w:bCs/>
                <w:sz w:val="18"/>
                <w:szCs w:val="18"/>
                <w:lang w:val="en-CA"/>
              </w:rPr>
              <w:t>Activation of sensorimotor regions, including S1, S2 and M1</w:t>
            </w:r>
          </w:p>
          <w:p w14:paraId="5391A413" w14:textId="77777777" w:rsidR="004C032C" w:rsidRPr="00107DB8" w:rsidRDefault="004C032C" w:rsidP="004C032C">
            <w:pPr>
              <w:jc w:val="center"/>
              <w:rPr>
                <w:rFonts w:asciiTheme="minorHAnsi" w:hAnsiTheme="minorHAnsi" w:cstheme="minorHAnsi"/>
                <w:sz w:val="18"/>
                <w:szCs w:val="18"/>
                <w:lang w:val="fr-CA"/>
              </w:rPr>
            </w:pPr>
            <w:r w:rsidRPr="00F36A54">
              <w:rPr>
                <w:rFonts w:asciiTheme="minorHAnsi" w:hAnsiTheme="minorHAnsi" w:cstheme="minorHAnsi"/>
                <w:sz w:val="18"/>
                <w:szCs w:val="18"/>
                <w:lang w:val="fr-CA"/>
              </w:rPr>
              <w:t>(Kisler et al., 2017; Lev et al., 2010, 2013; Mayhew et al., 2013; Meng et al., 2013; Wang et al., 2016)</w:t>
            </w:r>
          </w:p>
        </w:tc>
        <w:tc>
          <w:tcPr>
            <w:tcW w:w="2551" w:type="dxa"/>
            <w:vAlign w:val="center"/>
          </w:tcPr>
          <w:p w14:paraId="15505E92" w14:textId="77777777" w:rsidR="004C032C" w:rsidRPr="00162232" w:rsidRDefault="004C032C" w:rsidP="004C032C">
            <w:pPr>
              <w:jc w:val="center"/>
              <w:rPr>
                <w:rFonts w:asciiTheme="minorHAnsi" w:hAnsiTheme="minorHAnsi" w:cstheme="minorHAnsi"/>
                <w:b/>
                <w:bCs/>
                <w:sz w:val="18"/>
                <w:szCs w:val="18"/>
              </w:rPr>
            </w:pPr>
            <w:r w:rsidRPr="00162232">
              <w:rPr>
                <w:rFonts w:asciiTheme="minorHAnsi" w:hAnsiTheme="minorHAnsi" w:cstheme="minorHAnsi"/>
                <w:b/>
                <w:bCs/>
                <w:sz w:val="18"/>
                <w:szCs w:val="18"/>
              </w:rPr>
              <w:t xml:space="preserve">Activation </w:t>
            </w:r>
            <w:r>
              <w:rPr>
                <w:rFonts w:asciiTheme="minorHAnsi" w:hAnsiTheme="minorHAnsi" w:cstheme="minorHAnsi"/>
                <w:b/>
                <w:bCs/>
                <w:sz w:val="18"/>
                <w:szCs w:val="18"/>
              </w:rPr>
              <w:t xml:space="preserve">near </w:t>
            </w:r>
            <w:r w:rsidRPr="00162232">
              <w:rPr>
                <w:rFonts w:asciiTheme="minorHAnsi" w:hAnsiTheme="minorHAnsi" w:cstheme="minorHAnsi"/>
                <w:b/>
                <w:bCs/>
                <w:sz w:val="18"/>
                <w:szCs w:val="18"/>
              </w:rPr>
              <w:t>cerebellum</w:t>
            </w:r>
          </w:p>
          <w:p w14:paraId="4748CF92" w14:textId="77777777" w:rsidR="004C032C" w:rsidRPr="00162232" w:rsidRDefault="004C032C" w:rsidP="004C032C">
            <w:pPr>
              <w:jc w:val="center"/>
              <w:rPr>
                <w:rFonts w:asciiTheme="minorHAnsi" w:hAnsiTheme="minorHAnsi" w:cstheme="minorHAnsi"/>
                <w:sz w:val="18"/>
                <w:szCs w:val="18"/>
                <w:lang w:val="en-CA"/>
              </w:rPr>
            </w:pPr>
            <w:r w:rsidRPr="00F36A54">
              <w:rPr>
                <w:rFonts w:asciiTheme="minorHAnsi" w:hAnsiTheme="minorHAnsi" w:cstheme="minorHAnsi"/>
                <w:sz w:val="18"/>
                <w:szCs w:val="18"/>
              </w:rPr>
              <w:t>(Mayhew et al., 2013</w:t>
            </w:r>
          </w:p>
        </w:tc>
      </w:tr>
      <w:tr w:rsidR="004C032C" w:rsidRPr="00162232" w14:paraId="718B11BF" w14:textId="77777777" w:rsidTr="004C032C">
        <w:trPr>
          <w:trHeight w:val="2203"/>
        </w:trPr>
        <w:tc>
          <w:tcPr>
            <w:tcW w:w="709" w:type="dxa"/>
            <w:vMerge w:val="restart"/>
            <w:textDirection w:val="btLr"/>
            <w:vAlign w:val="center"/>
          </w:tcPr>
          <w:p w14:paraId="4768ADCA" w14:textId="77777777" w:rsidR="004C032C" w:rsidRPr="00EF45B2" w:rsidRDefault="004C032C" w:rsidP="004C032C">
            <w:pPr>
              <w:ind w:left="113" w:right="113"/>
              <w:jc w:val="center"/>
              <w:rPr>
                <w:rFonts w:asciiTheme="minorHAnsi" w:hAnsiTheme="minorHAnsi" w:cstheme="minorHAnsi"/>
                <w:b/>
                <w:bCs/>
              </w:rPr>
            </w:pPr>
            <w:r w:rsidRPr="00EF45B2">
              <w:rPr>
                <w:rFonts w:asciiTheme="minorHAnsi" w:hAnsiTheme="minorHAnsi" w:cstheme="minorHAnsi"/>
                <w:b/>
                <w:bCs/>
              </w:rPr>
              <w:t>Power Spectra</w:t>
            </w:r>
          </w:p>
        </w:tc>
        <w:tc>
          <w:tcPr>
            <w:tcW w:w="856" w:type="dxa"/>
            <w:vAlign w:val="center"/>
          </w:tcPr>
          <w:p w14:paraId="15E00929" w14:textId="77777777" w:rsidR="004C032C" w:rsidRPr="00162232" w:rsidRDefault="004C032C" w:rsidP="004C032C">
            <w:pPr>
              <w:jc w:val="center"/>
              <w:rPr>
                <w:rFonts w:asciiTheme="minorHAnsi" w:hAnsiTheme="minorHAnsi" w:cstheme="minorHAnsi"/>
                <w:sz w:val="18"/>
                <w:szCs w:val="18"/>
              </w:rPr>
            </w:pPr>
            <w:r w:rsidRPr="00162232">
              <w:rPr>
                <w:rFonts w:asciiTheme="minorHAnsi" w:hAnsiTheme="minorHAnsi" w:cstheme="minorHAnsi"/>
                <w:sz w:val="18"/>
                <w:szCs w:val="18"/>
              </w:rPr>
              <w:t>Delta</w:t>
            </w:r>
            <w:r w:rsidRPr="00162232">
              <w:rPr>
                <w:rFonts w:asciiTheme="minorHAnsi" w:hAnsiTheme="minorHAnsi" w:cstheme="minorHAnsi"/>
                <w:sz w:val="18"/>
                <w:szCs w:val="18"/>
              </w:rPr>
              <w:br/>
              <w:t>(0-3.5 Hz)</w:t>
            </w:r>
          </w:p>
        </w:tc>
        <w:tc>
          <w:tcPr>
            <w:tcW w:w="2550" w:type="dxa"/>
            <w:vAlign w:val="center"/>
          </w:tcPr>
          <w:p w14:paraId="4ECC1727" w14:textId="77777777" w:rsidR="004C032C" w:rsidRPr="00162232" w:rsidRDefault="004C032C" w:rsidP="004C032C">
            <w:pPr>
              <w:jc w:val="center"/>
              <w:rPr>
                <w:rFonts w:asciiTheme="minorHAnsi" w:hAnsiTheme="minorHAnsi" w:cstheme="minorHAnsi"/>
                <w:b/>
                <w:bCs/>
                <w:sz w:val="18"/>
                <w:szCs w:val="18"/>
                <w:lang w:val="fr-CA"/>
              </w:rPr>
            </w:pPr>
            <w:r w:rsidRPr="00162232">
              <w:rPr>
                <w:rFonts w:asciiTheme="minorHAnsi" w:hAnsiTheme="minorHAnsi" w:cstheme="minorHAnsi"/>
                <w:sz w:val="18"/>
                <w:szCs w:val="18"/>
                <w:lang w:val="fr-CA"/>
              </w:rPr>
              <w:br/>
            </w:r>
            <w:r w:rsidRPr="00162232">
              <w:rPr>
                <w:rFonts w:asciiTheme="minorHAnsi" w:hAnsiTheme="minorHAnsi" w:cstheme="minorHAnsi"/>
                <w:b/>
                <w:bCs/>
                <w:sz w:val="18"/>
                <w:szCs w:val="18"/>
                <w:lang w:val="fr-CA"/>
              </w:rPr>
              <w:t xml:space="preserve"> Increased delta power</w:t>
            </w:r>
          </w:p>
          <w:p w14:paraId="06A101EC" w14:textId="77777777" w:rsidR="004C032C" w:rsidRPr="00162232" w:rsidRDefault="004C032C" w:rsidP="004C032C">
            <w:pPr>
              <w:jc w:val="center"/>
              <w:rPr>
                <w:rFonts w:asciiTheme="minorHAnsi" w:hAnsiTheme="minorHAnsi" w:cstheme="minorHAnsi"/>
                <w:sz w:val="18"/>
                <w:szCs w:val="18"/>
                <w:lang w:val="fr-CA"/>
              </w:rPr>
            </w:pPr>
            <w:r w:rsidRPr="00F36A54">
              <w:rPr>
                <w:rFonts w:asciiTheme="minorHAnsi" w:hAnsiTheme="minorHAnsi" w:cstheme="minorHAnsi"/>
                <w:sz w:val="18"/>
                <w:szCs w:val="18"/>
                <w:lang w:val="fr-CA"/>
              </w:rPr>
              <w:t>(Reches et al., 2016)</w:t>
            </w:r>
          </w:p>
        </w:tc>
        <w:tc>
          <w:tcPr>
            <w:tcW w:w="2550" w:type="dxa"/>
            <w:vAlign w:val="center"/>
          </w:tcPr>
          <w:p w14:paraId="69D36A89" w14:textId="77777777" w:rsidR="004C032C" w:rsidRPr="00162232" w:rsidRDefault="004C032C" w:rsidP="004C032C">
            <w:pPr>
              <w:jc w:val="center"/>
              <w:rPr>
                <w:rFonts w:asciiTheme="minorHAnsi" w:hAnsiTheme="minorHAnsi" w:cstheme="minorHAnsi"/>
                <w:b/>
                <w:bCs/>
                <w:sz w:val="18"/>
                <w:szCs w:val="18"/>
                <w:lang w:val="en-CA"/>
              </w:rPr>
            </w:pPr>
            <w:r w:rsidRPr="00162232">
              <w:rPr>
                <w:rFonts w:asciiTheme="minorHAnsi" w:hAnsiTheme="minorHAnsi" w:cstheme="minorHAnsi"/>
                <w:b/>
                <w:bCs/>
                <w:sz w:val="18"/>
                <w:szCs w:val="18"/>
                <w:lang w:val="en-CA"/>
              </w:rPr>
              <w:t>Increased delta power contralaterally</w:t>
            </w:r>
          </w:p>
          <w:p w14:paraId="6EAB05A0" w14:textId="77777777" w:rsidR="004C032C" w:rsidRPr="00162232" w:rsidRDefault="004C032C" w:rsidP="004C032C">
            <w:pPr>
              <w:jc w:val="center"/>
              <w:rPr>
                <w:rFonts w:asciiTheme="minorHAnsi" w:hAnsiTheme="minorHAnsi" w:cstheme="minorHAnsi"/>
                <w:sz w:val="18"/>
                <w:szCs w:val="18"/>
                <w:lang w:val="en-CA"/>
              </w:rPr>
            </w:pPr>
            <w:r w:rsidRPr="00F36A54">
              <w:rPr>
                <w:rFonts w:asciiTheme="minorHAnsi" w:hAnsiTheme="minorHAnsi" w:cstheme="minorHAnsi"/>
                <w:sz w:val="18"/>
                <w:szCs w:val="18"/>
                <w:lang w:val="en-CA"/>
              </w:rPr>
              <w:t>(Reches et al., 2016)</w:t>
            </w:r>
          </w:p>
        </w:tc>
        <w:tc>
          <w:tcPr>
            <w:tcW w:w="2550" w:type="dxa"/>
            <w:vAlign w:val="center"/>
          </w:tcPr>
          <w:p w14:paraId="3203AEA2" w14:textId="77777777" w:rsidR="004C032C" w:rsidRPr="00162232" w:rsidRDefault="004C032C" w:rsidP="004C032C">
            <w:pPr>
              <w:jc w:val="center"/>
              <w:rPr>
                <w:rFonts w:asciiTheme="minorHAnsi" w:hAnsiTheme="minorHAnsi" w:cstheme="minorHAnsi"/>
                <w:b/>
                <w:bCs/>
                <w:sz w:val="18"/>
                <w:szCs w:val="18"/>
                <w:lang w:val="en-CA"/>
              </w:rPr>
            </w:pPr>
            <w:r w:rsidRPr="00162232">
              <w:rPr>
                <w:rFonts w:asciiTheme="minorHAnsi" w:hAnsiTheme="minorHAnsi" w:cstheme="minorHAnsi"/>
                <w:b/>
                <w:bCs/>
                <w:sz w:val="18"/>
                <w:szCs w:val="18"/>
                <w:lang w:val="en-CA"/>
              </w:rPr>
              <w:t>Decreased delta power over sensorimotor regions</w:t>
            </w:r>
          </w:p>
          <w:p w14:paraId="524F38B8" w14:textId="77777777" w:rsidR="004C032C" w:rsidRDefault="004C032C" w:rsidP="004C032C">
            <w:pPr>
              <w:jc w:val="center"/>
              <w:rPr>
                <w:rFonts w:asciiTheme="minorHAnsi" w:hAnsiTheme="minorHAnsi" w:cstheme="minorHAnsi"/>
                <w:sz w:val="18"/>
                <w:szCs w:val="18"/>
                <w:lang w:val="en-CA"/>
              </w:rPr>
            </w:pPr>
            <w:r w:rsidRPr="00F36A54">
              <w:rPr>
                <w:rFonts w:asciiTheme="minorHAnsi" w:hAnsiTheme="minorHAnsi" w:cstheme="minorHAnsi"/>
                <w:sz w:val="18"/>
                <w:szCs w:val="18"/>
                <w:lang w:val="en-CA"/>
              </w:rPr>
              <w:t>(Huishi Zhang et al., 2016)</w:t>
            </w:r>
          </w:p>
          <w:p w14:paraId="443FC9B4" w14:textId="77777777" w:rsidR="004C032C" w:rsidRPr="00162232" w:rsidRDefault="004C032C" w:rsidP="004C032C">
            <w:pPr>
              <w:jc w:val="center"/>
              <w:rPr>
                <w:rFonts w:asciiTheme="minorHAnsi" w:hAnsiTheme="minorHAnsi" w:cstheme="minorHAnsi"/>
                <w:sz w:val="18"/>
                <w:szCs w:val="18"/>
                <w:lang w:val="en-CA"/>
              </w:rPr>
            </w:pPr>
          </w:p>
          <w:p w14:paraId="5E29D694" w14:textId="77777777" w:rsidR="004C032C" w:rsidRPr="00162232" w:rsidRDefault="004C032C" w:rsidP="004C032C">
            <w:pPr>
              <w:jc w:val="center"/>
              <w:rPr>
                <w:rFonts w:asciiTheme="minorHAnsi" w:hAnsiTheme="minorHAnsi" w:cstheme="minorHAnsi"/>
                <w:b/>
                <w:bCs/>
                <w:sz w:val="18"/>
                <w:szCs w:val="18"/>
                <w:lang w:val="en-CA"/>
              </w:rPr>
            </w:pPr>
            <w:r w:rsidRPr="00162232">
              <w:rPr>
                <w:rFonts w:asciiTheme="minorHAnsi" w:hAnsiTheme="minorHAnsi" w:cstheme="minorHAnsi"/>
                <w:b/>
                <w:bCs/>
                <w:sz w:val="18"/>
                <w:szCs w:val="18"/>
                <w:lang w:val="en-CA"/>
              </w:rPr>
              <w:t>Increase delta power over parietal region</w:t>
            </w:r>
          </w:p>
          <w:p w14:paraId="0619E3F4" w14:textId="77777777" w:rsidR="004C032C" w:rsidRPr="004158A9" w:rsidRDefault="004C032C" w:rsidP="004C032C">
            <w:pPr>
              <w:jc w:val="center"/>
              <w:rPr>
                <w:rFonts w:asciiTheme="minorHAnsi" w:hAnsiTheme="minorHAnsi" w:cstheme="minorHAnsi"/>
                <w:sz w:val="18"/>
                <w:szCs w:val="18"/>
                <w:lang w:val="fr-CA"/>
              </w:rPr>
            </w:pPr>
            <w:r w:rsidRPr="00F36A54">
              <w:rPr>
                <w:rFonts w:asciiTheme="minorHAnsi" w:hAnsiTheme="minorHAnsi" w:cstheme="minorHAnsi"/>
                <w:sz w:val="18"/>
                <w:szCs w:val="18"/>
                <w:lang w:val="fr-CA"/>
              </w:rPr>
              <w:t>(Giehl, Meyer-Brandis, Kunz, &amp; Lautenbacher, 2014; Reches et al., 2016)</w:t>
            </w:r>
          </w:p>
        </w:tc>
        <w:tc>
          <w:tcPr>
            <w:tcW w:w="2551" w:type="dxa"/>
            <w:vAlign w:val="center"/>
          </w:tcPr>
          <w:p w14:paraId="2A4AC89B" w14:textId="77777777" w:rsidR="004C032C" w:rsidRPr="00162232" w:rsidRDefault="004C032C" w:rsidP="004C032C">
            <w:pPr>
              <w:jc w:val="center"/>
              <w:rPr>
                <w:rFonts w:asciiTheme="minorHAnsi" w:hAnsiTheme="minorHAnsi" w:cstheme="minorHAnsi"/>
                <w:b/>
                <w:bCs/>
                <w:sz w:val="18"/>
                <w:szCs w:val="18"/>
              </w:rPr>
            </w:pPr>
            <w:r w:rsidRPr="00162232">
              <w:rPr>
                <w:rFonts w:asciiTheme="minorHAnsi" w:hAnsiTheme="minorHAnsi" w:cstheme="minorHAnsi"/>
                <w:b/>
                <w:bCs/>
                <w:sz w:val="18"/>
                <w:szCs w:val="18"/>
              </w:rPr>
              <w:t>Increased delta power caudally</w:t>
            </w:r>
          </w:p>
          <w:p w14:paraId="11FEA84B" w14:textId="77777777" w:rsidR="004C032C" w:rsidRPr="00162232" w:rsidRDefault="004C032C" w:rsidP="004C032C">
            <w:pPr>
              <w:jc w:val="center"/>
              <w:rPr>
                <w:rFonts w:asciiTheme="minorHAnsi" w:hAnsiTheme="minorHAnsi" w:cstheme="minorHAnsi"/>
                <w:sz w:val="18"/>
                <w:szCs w:val="18"/>
                <w:lang w:val="en-CA"/>
              </w:rPr>
            </w:pPr>
            <w:r w:rsidRPr="00F36A54">
              <w:rPr>
                <w:rFonts w:asciiTheme="minorHAnsi" w:hAnsiTheme="minorHAnsi" w:cstheme="minorHAnsi"/>
                <w:sz w:val="18"/>
                <w:szCs w:val="18"/>
              </w:rPr>
              <w:t>(Giehl et al., 2014)</w:t>
            </w:r>
          </w:p>
        </w:tc>
      </w:tr>
      <w:tr w:rsidR="004C032C" w:rsidRPr="009E7017" w14:paraId="52342619" w14:textId="77777777" w:rsidTr="004C032C">
        <w:trPr>
          <w:trHeight w:val="1539"/>
        </w:trPr>
        <w:tc>
          <w:tcPr>
            <w:tcW w:w="709" w:type="dxa"/>
            <w:vMerge/>
          </w:tcPr>
          <w:p w14:paraId="7F34B7AE" w14:textId="77777777" w:rsidR="004C032C" w:rsidRPr="00162232" w:rsidRDefault="004C032C" w:rsidP="004C032C">
            <w:pPr>
              <w:jc w:val="center"/>
              <w:rPr>
                <w:rFonts w:asciiTheme="minorHAnsi" w:hAnsiTheme="minorHAnsi" w:cstheme="minorHAnsi"/>
                <w:sz w:val="18"/>
                <w:szCs w:val="18"/>
              </w:rPr>
            </w:pPr>
          </w:p>
        </w:tc>
        <w:tc>
          <w:tcPr>
            <w:tcW w:w="856" w:type="dxa"/>
            <w:vAlign w:val="center"/>
          </w:tcPr>
          <w:p w14:paraId="2477929C" w14:textId="77777777" w:rsidR="004C032C" w:rsidRPr="00162232" w:rsidRDefault="004C032C" w:rsidP="004C032C">
            <w:pPr>
              <w:jc w:val="center"/>
              <w:rPr>
                <w:rFonts w:asciiTheme="minorHAnsi" w:hAnsiTheme="minorHAnsi" w:cstheme="minorHAnsi"/>
                <w:sz w:val="18"/>
                <w:szCs w:val="18"/>
              </w:rPr>
            </w:pPr>
            <w:r w:rsidRPr="00162232">
              <w:rPr>
                <w:rFonts w:asciiTheme="minorHAnsi" w:hAnsiTheme="minorHAnsi" w:cstheme="minorHAnsi"/>
                <w:sz w:val="18"/>
                <w:szCs w:val="18"/>
              </w:rPr>
              <w:t>Theta</w:t>
            </w:r>
            <w:r w:rsidRPr="00162232">
              <w:rPr>
                <w:rFonts w:asciiTheme="minorHAnsi" w:hAnsiTheme="minorHAnsi" w:cstheme="minorHAnsi"/>
                <w:sz w:val="18"/>
                <w:szCs w:val="18"/>
              </w:rPr>
              <w:br/>
              <w:t>(4-7 Hz)</w:t>
            </w:r>
          </w:p>
        </w:tc>
        <w:tc>
          <w:tcPr>
            <w:tcW w:w="2550" w:type="dxa"/>
            <w:vAlign w:val="center"/>
          </w:tcPr>
          <w:p w14:paraId="1A404304" w14:textId="77777777" w:rsidR="004C032C" w:rsidRPr="00162232" w:rsidRDefault="004C032C" w:rsidP="004C032C">
            <w:pPr>
              <w:jc w:val="center"/>
              <w:rPr>
                <w:rFonts w:asciiTheme="minorHAnsi" w:hAnsiTheme="minorHAnsi" w:cstheme="minorHAnsi"/>
                <w:b/>
                <w:bCs/>
                <w:sz w:val="18"/>
                <w:szCs w:val="18"/>
                <w:lang w:val="en-CA"/>
              </w:rPr>
            </w:pPr>
            <w:r w:rsidRPr="00162232">
              <w:rPr>
                <w:rFonts w:asciiTheme="minorHAnsi" w:hAnsiTheme="minorHAnsi" w:cstheme="minorHAnsi"/>
                <w:b/>
                <w:bCs/>
                <w:sz w:val="18"/>
                <w:szCs w:val="18"/>
                <w:lang w:val="en-CA"/>
              </w:rPr>
              <w:t>Increased frontal theta power</w:t>
            </w:r>
          </w:p>
          <w:p w14:paraId="2E57A9D9" w14:textId="77777777" w:rsidR="004C032C" w:rsidRPr="004158A9" w:rsidRDefault="004C032C" w:rsidP="004C032C">
            <w:pPr>
              <w:jc w:val="center"/>
              <w:rPr>
                <w:rFonts w:asciiTheme="minorHAnsi" w:hAnsiTheme="minorHAnsi" w:cstheme="minorHAnsi"/>
                <w:sz w:val="18"/>
                <w:szCs w:val="18"/>
                <w:lang w:val="en-CA"/>
              </w:rPr>
            </w:pPr>
            <w:r w:rsidRPr="00F36A54">
              <w:rPr>
                <w:rFonts w:asciiTheme="minorHAnsi" w:hAnsiTheme="minorHAnsi" w:cstheme="minorHAnsi"/>
                <w:sz w:val="18"/>
                <w:szCs w:val="18"/>
                <w:lang w:val="en-CA"/>
              </w:rPr>
              <w:t>(Levitt, Choo, Smith, LeBlanc, &amp; Saab, 2017; Misra, Wang, Archer, Roy, &amp; Coombes, 2017; Shao, Shen, Yu, Wilder-Smith, &amp; Li, 2012)</w:t>
            </w:r>
          </w:p>
        </w:tc>
        <w:tc>
          <w:tcPr>
            <w:tcW w:w="2550" w:type="dxa"/>
            <w:shd w:val="clear" w:color="auto" w:fill="D0CECE" w:themeFill="background2" w:themeFillShade="E6"/>
            <w:vAlign w:val="center"/>
          </w:tcPr>
          <w:p w14:paraId="741BC8EA" w14:textId="77777777" w:rsidR="004C032C" w:rsidRPr="004C032C" w:rsidRDefault="004C032C" w:rsidP="004C032C">
            <w:pPr>
              <w:jc w:val="center"/>
              <w:rPr>
                <w:rFonts w:asciiTheme="minorHAnsi" w:hAnsiTheme="minorHAnsi" w:cstheme="minorHAnsi"/>
                <w:sz w:val="18"/>
                <w:szCs w:val="18"/>
                <w:lang w:val="en-CA"/>
              </w:rPr>
            </w:pPr>
          </w:p>
        </w:tc>
        <w:tc>
          <w:tcPr>
            <w:tcW w:w="2550" w:type="dxa"/>
            <w:vAlign w:val="center"/>
          </w:tcPr>
          <w:p w14:paraId="68F7A61A" w14:textId="77777777" w:rsidR="004C032C" w:rsidRPr="00162232" w:rsidRDefault="004C032C" w:rsidP="004C032C">
            <w:pPr>
              <w:jc w:val="center"/>
              <w:rPr>
                <w:rFonts w:asciiTheme="minorHAnsi" w:hAnsiTheme="minorHAnsi" w:cstheme="minorHAnsi"/>
                <w:b/>
                <w:bCs/>
                <w:sz w:val="18"/>
                <w:szCs w:val="18"/>
                <w:lang w:val="en-CA"/>
              </w:rPr>
            </w:pPr>
            <w:r w:rsidRPr="00162232">
              <w:rPr>
                <w:rFonts w:asciiTheme="minorHAnsi" w:hAnsiTheme="minorHAnsi" w:cstheme="minorHAnsi"/>
                <w:b/>
                <w:bCs/>
                <w:sz w:val="18"/>
                <w:szCs w:val="18"/>
                <w:lang w:val="en-CA"/>
              </w:rPr>
              <w:t>Decreased theta power over sensorimotor regions</w:t>
            </w:r>
          </w:p>
          <w:p w14:paraId="7FAC1F43" w14:textId="77777777" w:rsidR="004C032C" w:rsidRPr="00162232" w:rsidRDefault="004C032C" w:rsidP="004C032C">
            <w:pPr>
              <w:jc w:val="center"/>
              <w:rPr>
                <w:rFonts w:asciiTheme="minorHAnsi" w:hAnsiTheme="minorHAnsi" w:cstheme="minorHAnsi"/>
                <w:sz w:val="18"/>
                <w:szCs w:val="18"/>
                <w:lang w:val="fr-CA"/>
              </w:rPr>
            </w:pPr>
            <w:r w:rsidRPr="00F36A54">
              <w:rPr>
                <w:rFonts w:asciiTheme="minorHAnsi" w:hAnsiTheme="minorHAnsi" w:cstheme="minorHAnsi"/>
                <w:sz w:val="18"/>
                <w:szCs w:val="18"/>
                <w:lang w:val="fr-CA"/>
              </w:rPr>
              <w:t>(Bunk et al., 2018a; Huishi Zhang et al., 2016; Reches et al., 2016)</w:t>
            </w:r>
          </w:p>
        </w:tc>
        <w:tc>
          <w:tcPr>
            <w:tcW w:w="2551" w:type="dxa"/>
            <w:shd w:val="clear" w:color="auto" w:fill="D0CECE" w:themeFill="background2" w:themeFillShade="E6"/>
            <w:vAlign w:val="center"/>
          </w:tcPr>
          <w:p w14:paraId="09385C28" w14:textId="77777777" w:rsidR="004C032C" w:rsidRPr="00162232" w:rsidRDefault="004C032C" w:rsidP="004C032C">
            <w:pPr>
              <w:jc w:val="center"/>
              <w:rPr>
                <w:rFonts w:asciiTheme="minorHAnsi" w:hAnsiTheme="minorHAnsi" w:cstheme="minorHAnsi"/>
                <w:sz w:val="18"/>
                <w:szCs w:val="18"/>
                <w:lang w:val="fr-CA"/>
              </w:rPr>
            </w:pPr>
          </w:p>
        </w:tc>
      </w:tr>
      <w:tr w:rsidR="004C032C" w:rsidRPr="009E7017" w14:paraId="33E775A5" w14:textId="77777777" w:rsidTr="004C032C">
        <w:trPr>
          <w:trHeight w:val="1969"/>
        </w:trPr>
        <w:tc>
          <w:tcPr>
            <w:tcW w:w="709" w:type="dxa"/>
            <w:vMerge/>
          </w:tcPr>
          <w:p w14:paraId="35A6766F" w14:textId="77777777" w:rsidR="004C032C" w:rsidRPr="004C032C" w:rsidRDefault="004C032C" w:rsidP="004C032C">
            <w:pPr>
              <w:jc w:val="center"/>
              <w:rPr>
                <w:rFonts w:asciiTheme="minorHAnsi" w:hAnsiTheme="minorHAnsi" w:cstheme="minorHAnsi"/>
                <w:b/>
                <w:bCs/>
                <w:sz w:val="18"/>
                <w:szCs w:val="18"/>
                <w:lang w:val="fr-CA"/>
              </w:rPr>
            </w:pPr>
          </w:p>
        </w:tc>
        <w:tc>
          <w:tcPr>
            <w:tcW w:w="856" w:type="dxa"/>
            <w:vAlign w:val="center"/>
          </w:tcPr>
          <w:p w14:paraId="4E1A42A3" w14:textId="77777777" w:rsidR="004C032C" w:rsidRPr="00162232" w:rsidRDefault="004C032C" w:rsidP="004C032C">
            <w:pPr>
              <w:jc w:val="center"/>
              <w:rPr>
                <w:rFonts w:asciiTheme="minorHAnsi" w:hAnsiTheme="minorHAnsi" w:cstheme="minorHAnsi"/>
                <w:sz w:val="18"/>
                <w:szCs w:val="18"/>
              </w:rPr>
            </w:pPr>
            <w:r w:rsidRPr="00162232">
              <w:rPr>
                <w:rFonts w:asciiTheme="minorHAnsi" w:hAnsiTheme="minorHAnsi" w:cstheme="minorHAnsi"/>
                <w:sz w:val="18"/>
                <w:szCs w:val="18"/>
              </w:rPr>
              <w:t>Alpha</w:t>
            </w:r>
            <w:r w:rsidRPr="00162232">
              <w:rPr>
                <w:rFonts w:asciiTheme="minorHAnsi" w:hAnsiTheme="minorHAnsi" w:cstheme="minorHAnsi"/>
                <w:sz w:val="18"/>
                <w:szCs w:val="18"/>
              </w:rPr>
              <w:br/>
              <w:t>(8-12 Hz)</w:t>
            </w:r>
          </w:p>
        </w:tc>
        <w:tc>
          <w:tcPr>
            <w:tcW w:w="2550" w:type="dxa"/>
            <w:vAlign w:val="center"/>
          </w:tcPr>
          <w:p w14:paraId="607B3789" w14:textId="77777777" w:rsidR="004C032C" w:rsidRPr="00162232" w:rsidRDefault="004C032C" w:rsidP="004C032C">
            <w:pPr>
              <w:jc w:val="center"/>
              <w:rPr>
                <w:rFonts w:asciiTheme="minorHAnsi" w:hAnsiTheme="minorHAnsi" w:cstheme="minorHAnsi"/>
                <w:b/>
                <w:bCs/>
                <w:sz w:val="18"/>
                <w:szCs w:val="18"/>
                <w:lang w:val="en-CA"/>
              </w:rPr>
            </w:pPr>
            <w:r w:rsidRPr="00162232">
              <w:rPr>
                <w:rFonts w:asciiTheme="minorHAnsi" w:hAnsiTheme="minorHAnsi" w:cstheme="minorHAnsi"/>
                <w:b/>
                <w:bCs/>
                <w:sz w:val="18"/>
                <w:szCs w:val="18"/>
                <w:lang w:val="en-CA"/>
              </w:rPr>
              <w:t>Decreased alpha power over cingulate region</w:t>
            </w:r>
          </w:p>
          <w:p w14:paraId="720E782E" w14:textId="77777777" w:rsidR="004C032C" w:rsidRDefault="004C032C" w:rsidP="004C032C">
            <w:pPr>
              <w:jc w:val="center"/>
              <w:rPr>
                <w:rFonts w:asciiTheme="minorHAnsi" w:hAnsiTheme="minorHAnsi" w:cstheme="minorHAnsi"/>
                <w:sz w:val="18"/>
                <w:szCs w:val="18"/>
                <w:lang w:val="en-CA"/>
              </w:rPr>
            </w:pPr>
            <w:r w:rsidRPr="00F36A54">
              <w:rPr>
                <w:rFonts w:asciiTheme="minorHAnsi" w:hAnsiTheme="minorHAnsi" w:cstheme="minorHAnsi"/>
                <w:sz w:val="18"/>
                <w:szCs w:val="18"/>
                <w:lang w:val="en-CA"/>
              </w:rPr>
              <w:t>(Shao et al., 2012)</w:t>
            </w:r>
          </w:p>
          <w:p w14:paraId="30256EC1" w14:textId="77777777" w:rsidR="004C032C" w:rsidRPr="00162232" w:rsidRDefault="004C032C" w:rsidP="004C032C">
            <w:pPr>
              <w:jc w:val="center"/>
              <w:rPr>
                <w:rFonts w:asciiTheme="minorHAnsi" w:hAnsiTheme="minorHAnsi" w:cstheme="minorHAnsi"/>
                <w:sz w:val="18"/>
                <w:szCs w:val="18"/>
                <w:lang w:val="en-CA"/>
              </w:rPr>
            </w:pPr>
          </w:p>
          <w:p w14:paraId="2716A746" w14:textId="77777777" w:rsidR="004C032C" w:rsidRPr="00162232" w:rsidRDefault="004C032C" w:rsidP="004C032C">
            <w:pPr>
              <w:jc w:val="center"/>
              <w:rPr>
                <w:rFonts w:asciiTheme="minorHAnsi" w:hAnsiTheme="minorHAnsi" w:cstheme="minorHAnsi"/>
                <w:b/>
                <w:bCs/>
                <w:sz w:val="18"/>
                <w:szCs w:val="18"/>
                <w:lang w:val="en-CA"/>
              </w:rPr>
            </w:pPr>
            <w:r w:rsidRPr="00162232">
              <w:rPr>
                <w:rFonts w:asciiTheme="minorHAnsi" w:hAnsiTheme="minorHAnsi" w:cstheme="minorHAnsi"/>
                <w:b/>
                <w:bCs/>
                <w:sz w:val="18"/>
                <w:szCs w:val="18"/>
                <w:lang w:val="en-CA"/>
              </w:rPr>
              <w:t>Increase alpha power over frontal area</w:t>
            </w:r>
          </w:p>
          <w:p w14:paraId="2B1BF502" w14:textId="77777777" w:rsidR="004C032C" w:rsidRPr="00162232" w:rsidRDefault="004C032C" w:rsidP="004C032C">
            <w:pPr>
              <w:jc w:val="center"/>
              <w:rPr>
                <w:rFonts w:asciiTheme="minorHAnsi" w:hAnsiTheme="minorHAnsi" w:cstheme="minorHAnsi"/>
                <w:b/>
                <w:bCs/>
                <w:sz w:val="18"/>
                <w:szCs w:val="18"/>
                <w:lang w:val="en-CA"/>
              </w:rPr>
            </w:pPr>
            <w:r w:rsidRPr="00F36A54">
              <w:rPr>
                <w:rFonts w:asciiTheme="minorHAnsi" w:hAnsiTheme="minorHAnsi" w:cstheme="minorHAnsi"/>
                <w:sz w:val="18"/>
                <w:szCs w:val="18"/>
                <w:lang w:val="en-CA"/>
              </w:rPr>
              <w:t>(Huishi Zhang, Sohrabpour, Lu, &amp; He, 2016)</w:t>
            </w:r>
          </w:p>
        </w:tc>
        <w:tc>
          <w:tcPr>
            <w:tcW w:w="2550" w:type="dxa"/>
            <w:vAlign w:val="center"/>
          </w:tcPr>
          <w:p w14:paraId="6A9319A0" w14:textId="77777777" w:rsidR="004C032C" w:rsidRPr="00162232" w:rsidRDefault="004C032C" w:rsidP="004C032C">
            <w:pPr>
              <w:jc w:val="center"/>
              <w:rPr>
                <w:rFonts w:asciiTheme="minorHAnsi" w:hAnsiTheme="minorHAnsi" w:cstheme="minorHAnsi"/>
                <w:b/>
                <w:bCs/>
                <w:sz w:val="18"/>
                <w:szCs w:val="18"/>
                <w:lang w:val="en-CA"/>
              </w:rPr>
            </w:pPr>
            <w:r w:rsidRPr="00162232">
              <w:rPr>
                <w:rFonts w:asciiTheme="minorHAnsi" w:hAnsiTheme="minorHAnsi" w:cstheme="minorHAnsi"/>
                <w:b/>
                <w:bCs/>
                <w:sz w:val="18"/>
                <w:szCs w:val="18"/>
                <w:lang w:val="en-CA"/>
              </w:rPr>
              <w:t>Decreased alpha power bilaterally</w:t>
            </w:r>
          </w:p>
          <w:p w14:paraId="284B0F67" w14:textId="77777777" w:rsidR="004C032C" w:rsidRPr="00162232" w:rsidRDefault="004C032C" w:rsidP="004C032C">
            <w:pPr>
              <w:jc w:val="center"/>
              <w:rPr>
                <w:rFonts w:asciiTheme="minorHAnsi" w:hAnsiTheme="minorHAnsi" w:cstheme="minorHAnsi"/>
                <w:b/>
                <w:bCs/>
                <w:sz w:val="18"/>
                <w:szCs w:val="18"/>
                <w:lang w:val="en-CA"/>
              </w:rPr>
            </w:pPr>
            <w:r w:rsidRPr="00F36A54">
              <w:rPr>
                <w:rFonts w:asciiTheme="minorHAnsi" w:hAnsiTheme="minorHAnsi" w:cstheme="minorHAnsi"/>
                <w:sz w:val="18"/>
                <w:szCs w:val="18"/>
                <w:lang w:val="en-CA"/>
              </w:rPr>
              <w:t>(Nir, Sinai, Moont, Harari, &amp; Yarnitsky, 2012)</w:t>
            </w:r>
          </w:p>
        </w:tc>
        <w:tc>
          <w:tcPr>
            <w:tcW w:w="2550" w:type="dxa"/>
            <w:vAlign w:val="center"/>
          </w:tcPr>
          <w:p w14:paraId="629ABB0E" w14:textId="77777777" w:rsidR="004C032C" w:rsidRPr="00162232" w:rsidRDefault="004C032C" w:rsidP="004C032C">
            <w:pPr>
              <w:jc w:val="center"/>
              <w:rPr>
                <w:rFonts w:asciiTheme="minorHAnsi" w:hAnsiTheme="minorHAnsi" w:cstheme="minorHAnsi"/>
                <w:b/>
                <w:bCs/>
                <w:sz w:val="18"/>
                <w:szCs w:val="18"/>
              </w:rPr>
            </w:pPr>
            <w:r w:rsidRPr="00162232">
              <w:rPr>
                <w:rFonts w:asciiTheme="minorHAnsi" w:hAnsiTheme="minorHAnsi" w:cstheme="minorHAnsi"/>
                <w:b/>
                <w:bCs/>
                <w:sz w:val="18"/>
                <w:szCs w:val="18"/>
              </w:rPr>
              <w:t>Decreased alpha power over sensorimotor regions</w:t>
            </w:r>
          </w:p>
          <w:p w14:paraId="650703B7" w14:textId="77777777" w:rsidR="004C032C" w:rsidRPr="00EF45B2" w:rsidRDefault="004C032C" w:rsidP="004C032C">
            <w:pPr>
              <w:jc w:val="center"/>
              <w:rPr>
                <w:rFonts w:asciiTheme="minorHAnsi" w:hAnsiTheme="minorHAnsi" w:cstheme="minorHAnsi"/>
                <w:b/>
                <w:bCs/>
                <w:sz w:val="18"/>
                <w:szCs w:val="18"/>
                <w:lang w:val="fr-CA"/>
              </w:rPr>
            </w:pPr>
            <w:r w:rsidRPr="00F36A54">
              <w:rPr>
                <w:rFonts w:asciiTheme="minorHAnsi" w:hAnsiTheme="minorHAnsi" w:cstheme="minorHAnsi"/>
                <w:sz w:val="18"/>
                <w:szCs w:val="18"/>
                <w:lang w:val="fr-CA"/>
              </w:rPr>
              <w:t>(Bunk et al., 2018b; Giehl et al., 2014; Huishi Zhang et al., 2016; Nickel et al., 2017; Peng et al., 2014; Shao et al., 2012)</w:t>
            </w:r>
          </w:p>
        </w:tc>
        <w:tc>
          <w:tcPr>
            <w:tcW w:w="2551" w:type="dxa"/>
            <w:shd w:val="clear" w:color="auto" w:fill="D0CECE" w:themeFill="background2" w:themeFillShade="E6"/>
            <w:vAlign w:val="center"/>
          </w:tcPr>
          <w:p w14:paraId="59267871" w14:textId="77777777" w:rsidR="004C032C" w:rsidRPr="00EF45B2" w:rsidRDefault="004C032C" w:rsidP="004C032C">
            <w:pPr>
              <w:jc w:val="center"/>
              <w:rPr>
                <w:rFonts w:asciiTheme="minorHAnsi" w:hAnsiTheme="minorHAnsi" w:cstheme="minorHAnsi"/>
                <w:b/>
                <w:bCs/>
                <w:sz w:val="18"/>
                <w:szCs w:val="18"/>
                <w:lang w:val="fr-CA"/>
              </w:rPr>
            </w:pPr>
          </w:p>
        </w:tc>
      </w:tr>
      <w:tr w:rsidR="004C032C" w:rsidRPr="004158A9" w14:paraId="09C89C61" w14:textId="77777777" w:rsidTr="004C032C">
        <w:trPr>
          <w:trHeight w:val="2237"/>
        </w:trPr>
        <w:tc>
          <w:tcPr>
            <w:tcW w:w="709" w:type="dxa"/>
            <w:vMerge/>
          </w:tcPr>
          <w:p w14:paraId="519918AD" w14:textId="77777777" w:rsidR="004C032C" w:rsidRPr="00EF45B2" w:rsidRDefault="004C032C" w:rsidP="004C032C">
            <w:pPr>
              <w:jc w:val="center"/>
              <w:rPr>
                <w:rFonts w:asciiTheme="minorHAnsi" w:hAnsiTheme="minorHAnsi" w:cstheme="minorHAnsi"/>
                <w:b/>
                <w:bCs/>
                <w:sz w:val="18"/>
                <w:szCs w:val="18"/>
                <w:lang w:val="fr-CA"/>
              </w:rPr>
            </w:pPr>
          </w:p>
        </w:tc>
        <w:tc>
          <w:tcPr>
            <w:tcW w:w="856" w:type="dxa"/>
            <w:vAlign w:val="center"/>
          </w:tcPr>
          <w:p w14:paraId="7954879A" w14:textId="77777777" w:rsidR="004C032C" w:rsidRPr="00162232" w:rsidRDefault="004C032C" w:rsidP="004C032C">
            <w:pPr>
              <w:jc w:val="center"/>
              <w:rPr>
                <w:rFonts w:asciiTheme="minorHAnsi" w:hAnsiTheme="minorHAnsi" w:cstheme="minorHAnsi"/>
                <w:sz w:val="18"/>
                <w:szCs w:val="18"/>
              </w:rPr>
            </w:pPr>
            <w:r w:rsidRPr="00162232">
              <w:rPr>
                <w:rFonts w:asciiTheme="minorHAnsi" w:hAnsiTheme="minorHAnsi" w:cstheme="minorHAnsi"/>
                <w:sz w:val="18"/>
                <w:szCs w:val="18"/>
              </w:rPr>
              <w:t>Beta</w:t>
            </w:r>
            <w:r w:rsidRPr="00162232">
              <w:rPr>
                <w:rFonts w:asciiTheme="minorHAnsi" w:hAnsiTheme="minorHAnsi" w:cstheme="minorHAnsi"/>
                <w:sz w:val="18"/>
                <w:szCs w:val="18"/>
              </w:rPr>
              <w:br/>
              <w:t>(13-29 Hz)</w:t>
            </w:r>
          </w:p>
        </w:tc>
        <w:tc>
          <w:tcPr>
            <w:tcW w:w="2550" w:type="dxa"/>
            <w:vAlign w:val="center"/>
          </w:tcPr>
          <w:p w14:paraId="3AE30838" w14:textId="77777777" w:rsidR="004C032C" w:rsidRPr="00162232" w:rsidRDefault="004C032C" w:rsidP="004C032C">
            <w:pPr>
              <w:jc w:val="center"/>
              <w:rPr>
                <w:rFonts w:asciiTheme="minorHAnsi" w:hAnsiTheme="minorHAnsi" w:cstheme="minorHAnsi"/>
                <w:b/>
                <w:bCs/>
                <w:sz w:val="18"/>
                <w:szCs w:val="18"/>
                <w:lang w:val="en-CA"/>
              </w:rPr>
            </w:pPr>
            <w:r w:rsidRPr="00162232">
              <w:rPr>
                <w:rFonts w:asciiTheme="minorHAnsi" w:hAnsiTheme="minorHAnsi" w:cstheme="minorHAnsi"/>
                <w:b/>
                <w:bCs/>
                <w:sz w:val="18"/>
                <w:szCs w:val="18"/>
                <w:lang w:val="en-CA"/>
              </w:rPr>
              <w:t>Decreased low beta (12-18 Hz) power over cingulate region</w:t>
            </w:r>
          </w:p>
          <w:p w14:paraId="32BF2E20" w14:textId="77777777" w:rsidR="004C032C" w:rsidRDefault="004C032C" w:rsidP="004C032C">
            <w:pPr>
              <w:jc w:val="center"/>
              <w:rPr>
                <w:rFonts w:asciiTheme="minorHAnsi" w:hAnsiTheme="minorHAnsi" w:cstheme="minorHAnsi"/>
                <w:sz w:val="18"/>
                <w:szCs w:val="18"/>
                <w:lang w:val="en-CA"/>
              </w:rPr>
            </w:pPr>
            <w:r w:rsidRPr="00F36A54">
              <w:rPr>
                <w:rFonts w:asciiTheme="minorHAnsi" w:hAnsiTheme="minorHAnsi" w:cstheme="minorHAnsi"/>
                <w:sz w:val="18"/>
                <w:szCs w:val="18"/>
                <w:lang w:val="en-CA"/>
              </w:rPr>
              <w:t>(Shao et al., 2012)</w:t>
            </w:r>
          </w:p>
          <w:p w14:paraId="6B595D09" w14:textId="77777777" w:rsidR="004C032C" w:rsidRPr="00162232" w:rsidRDefault="004C032C" w:rsidP="004C032C">
            <w:pPr>
              <w:jc w:val="center"/>
              <w:rPr>
                <w:rFonts w:asciiTheme="minorHAnsi" w:hAnsiTheme="minorHAnsi" w:cstheme="minorHAnsi"/>
                <w:sz w:val="18"/>
                <w:szCs w:val="18"/>
                <w:lang w:val="en-CA"/>
              </w:rPr>
            </w:pPr>
          </w:p>
          <w:p w14:paraId="5E53132F" w14:textId="77777777" w:rsidR="004C032C" w:rsidRPr="00162232" w:rsidRDefault="004C032C" w:rsidP="004C032C">
            <w:pPr>
              <w:jc w:val="center"/>
              <w:rPr>
                <w:rFonts w:asciiTheme="minorHAnsi" w:hAnsiTheme="minorHAnsi" w:cstheme="minorHAnsi"/>
                <w:b/>
                <w:bCs/>
                <w:sz w:val="18"/>
                <w:szCs w:val="18"/>
                <w:lang w:val="en-CA"/>
              </w:rPr>
            </w:pPr>
            <w:r w:rsidRPr="00162232">
              <w:rPr>
                <w:rFonts w:asciiTheme="minorHAnsi" w:hAnsiTheme="minorHAnsi" w:cstheme="minorHAnsi"/>
                <w:b/>
                <w:bCs/>
                <w:sz w:val="18"/>
                <w:szCs w:val="18"/>
                <w:lang w:val="en-CA"/>
              </w:rPr>
              <w:t>Increased high beta power (18-30 Hz) over frontal and cingulate regions</w:t>
            </w:r>
          </w:p>
          <w:p w14:paraId="3413E816" w14:textId="77777777" w:rsidR="004C032C" w:rsidRPr="00162232" w:rsidRDefault="004C032C" w:rsidP="004C032C">
            <w:pPr>
              <w:jc w:val="center"/>
              <w:rPr>
                <w:rFonts w:asciiTheme="minorHAnsi" w:hAnsiTheme="minorHAnsi" w:cstheme="minorHAnsi"/>
                <w:b/>
                <w:bCs/>
                <w:sz w:val="18"/>
                <w:szCs w:val="18"/>
                <w:lang w:val="en-CA"/>
              </w:rPr>
            </w:pPr>
            <w:r w:rsidRPr="00F36A54">
              <w:rPr>
                <w:rFonts w:asciiTheme="minorHAnsi" w:hAnsiTheme="minorHAnsi" w:cstheme="minorHAnsi"/>
                <w:sz w:val="18"/>
                <w:szCs w:val="18"/>
                <w:lang w:val="fr-CA"/>
              </w:rPr>
              <w:t>(Shao et al., 2012)</w:t>
            </w:r>
          </w:p>
        </w:tc>
        <w:tc>
          <w:tcPr>
            <w:tcW w:w="2550" w:type="dxa"/>
            <w:vAlign w:val="center"/>
          </w:tcPr>
          <w:p w14:paraId="7ABB710D" w14:textId="77777777" w:rsidR="004C032C" w:rsidRPr="00162232" w:rsidRDefault="004C032C" w:rsidP="004C032C">
            <w:pPr>
              <w:jc w:val="center"/>
              <w:rPr>
                <w:rFonts w:asciiTheme="minorHAnsi" w:hAnsiTheme="minorHAnsi" w:cstheme="minorHAnsi"/>
                <w:b/>
                <w:bCs/>
                <w:sz w:val="18"/>
                <w:szCs w:val="18"/>
                <w:lang w:val="en-CA"/>
              </w:rPr>
            </w:pPr>
            <w:r w:rsidRPr="00162232">
              <w:rPr>
                <w:rFonts w:asciiTheme="minorHAnsi" w:hAnsiTheme="minorHAnsi" w:cstheme="minorHAnsi"/>
                <w:b/>
                <w:bCs/>
                <w:sz w:val="18"/>
                <w:szCs w:val="18"/>
                <w:lang w:val="en-CA"/>
              </w:rPr>
              <w:t>Increased beta power in temporal, insular and parahippocampal regions</w:t>
            </w:r>
          </w:p>
          <w:p w14:paraId="03ECF07E" w14:textId="77777777" w:rsidR="004C032C" w:rsidRPr="00162232" w:rsidRDefault="004C032C" w:rsidP="004C032C">
            <w:pPr>
              <w:jc w:val="center"/>
              <w:rPr>
                <w:rFonts w:asciiTheme="minorHAnsi" w:hAnsiTheme="minorHAnsi" w:cstheme="minorHAnsi"/>
                <w:b/>
                <w:bCs/>
                <w:sz w:val="18"/>
                <w:szCs w:val="18"/>
                <w:lang w:val="en-CA"/>
              </w:rPr>
            </w:pPr>
            <w:r w:rsidRPr="00F36A54">
              <w:rPr>
                <w:rFonts w:asciiTheme="minorHAnsi" w:hAnsiTheme="minorHAnsi" w:cstheme="minorHAnsi"/>
                <w:sz w:val="18"/>
                <w:szCs w:val="18"/>
                <w:lang w:val="en-CA"/>
              </w:rPr>
              <w:t>(Shao et al., 2012)</w:t>
            </w:r>
          </w:p>
        </w:tc>
        <w:tc>
          <w:tcPr>
            <w:tcW w:w="2550" w:type="dxa"/>
            <w:vAlign w:val="center"/>
          </w:tcPr>
          <w:p w14:paraId="33D2D37D" w14:textId="77777777" w:rsidR="004C032C" w:rsidRPr="00162232" w:rsidRDefault="004C032C" w:rsidP="004C032C">
            <w:pPr>
              <w:jc w:val="center"/>
              <w:rPr>
                <w:rFonts w:asciiTheme="minorHAnsi" w:hAnsiTheme="minorHAnsi" w:cstheme="minorHAnsi"/>
                <w:b/>
                <w:bCs/>
                <w:sz w:val="18"/>
                <w:szCs w:val="18"/>
              </w:rPr>
            </w:pPr>
            <w:r w:rsidRPr="00162232">
              <w:rPr>
                <w:rFonts w:asciiTheme="minorHAnsi" w:hAnsiTheme="minorHAnsi" w:cstheme="minorHAnsi"/>
                <w:b/>
                <w:bCs/>
                <w:sz w:val="18"/>
                <w:szCs w:val="18"/>
              </w:rPr>
              <w:t>Decreased beta power over sensorimotor region</w:t>
            </w:r>
          </w:p>
          <w:p w14:paraId="3A08215A" w14:textId="77777777" w:rsidR="004C032C" w:rsidRPr="004158A9" w:rsidRDefault="004C032C" w:rsidP="004C032C">
            <w:pPr>
              <w:jc w:val="center"/>
              <w:rPr>
                <w:rFonts w:asciiTheme="minorHAnsi" w:hAnsiTheme="minorHAnsi" w:cstheme="minorHAnsi"/>
                <w:b/>
                <w:bCs/>
                <w:sz w:val="18"/>
                <w:szCs w:val="18"/>
                <w:lang w:val="fr-CA"/>
              </w:rPr>
            </w:pPr>
            <w:r w:rsidRPr="00F36A54">
              <w:rPr>
                <w:rFonts w:asciiTheme="minorHAnsi" w:hAnsiTheme="minorHAnsi" w:cstheme="minorHAnsi"/>
                <w:sz w:val="18"/>
                <w:szCs w:val="18"/>
                <w:lang w:val="fr-CA"/>
              </w:rPr>
              <w:t>(Bunk et al., 2018b; Mancini, Longo, Canzoneri, Vallar, &amp; Haggard, 2013; Misra et al., 2017; Nickel et al., 2017; Schulz et al., 2015; Shao et al., 2012)</w:t>
            </w:r>
          </w:p>
        </w:tc>
        <w:tc>
          <w:tcPr>
            <w:tcW w:w="2551" w:type="dxa"/>
            <w:vAlign w:val="center"/>
          </w:tcPr>
          <w:p w14:paraId="64F44359" w14:textId="77777777" w:rsidR="004C032C" w:rsidRPr="004158A9" w:rsidRDefault="004C032C" w:rsidP="004C032C">
            <w:pPr>
              <w:jc w:val="center"/>
              <w:rPr>
                <w:rFonts w:asciiTheme="minorHAnsi" w:hAnsiTheme="minorHAnsi" w:cstheme="minorHAnsi"/>
                <w:b/>
                <w:bCs/>
                <w:sz w:val="18"/>
                <w:szCs w:val="18"/>
                <w:lang w:val="en-CA"/>
              </w:rPr>
            </w:pPr>
            <w:r w:rsidRPr="00162232">
              <w:rPr>
                <w:rFonts w:asciiTheme="minorHAnsi" w:hAnsiTheme="minorHAnsi" w:cstheme="minorHAnsi"/>
                <w:b/>
                <w:bCs/>
                <w:sz w:val="18"/>
                <w:szCs w:val="18"/>
              </w:rPr>
              <w:t>Increased beta power near cerebellum</w:t>
            </w:r>
            <w:r w:rsidRPr="00162232">
              <w:rPr>
                <w:rFonts w:asciiTheme="minorHAnsi" w:hAnsiTheme="minorHAnsi" w:cstheme="minorHAnsi"/>
                <w:sz w:val="18"/>
                <w:szCs w:val="18"/>
              </w:rPr>
              <w:br/>
            </w:r>
            <w:r w:rsidRPr="00F36A54">
              <w:rPr>
                <w:rFonts w:asciiTheme="minorHAnsi" w:hAnsiTheme="minorHAnsi" w:cstheme="minorHAnsi"/>
                <w:sz w:val="18"/>
                <w:szCs w:val="18"/>
              </w:rPr>
              <w:t>(Shao et al., 2012)</w:t>
            </w:r>
          </w:p>
        </w:tc>
      </w:tr>
      <w:tr w:rsidR="004C032C" w:rsidRPr="00162232" w14:paraId="0832EFE3" w14:textId="77777777" w:rsidTr="004C032C">
        <w:trPr>
          <w:trHeight w:val="1335"/>
        </w:trPr>
        <w:tc>
          <w:tcPr>
            <w:tcW w:w="709" w:type="dxa"/>
            <w:vMerge/>
          </w:tcPr>
          <w:p w14:paraId="7023F00E" w14:textId="77777777" w:rsidR="004C032C" w:rsidRPr="004158A9" w:rsidRDefault="004C032C" w:rsidP="004C032C">
            <w:pPr>
              <w:jc w:val="center"/>
              <w:rPr>
                <w:rFonts w:asciiTheme="minorHAnsi" w:hAnsiTheme="minorHAnsi" w:cstheme="minorHAnsi"/>
                <w:sz w:val="18"/>
                <w:szCs w:val="18"/>
                <w:lang w:val="en-CA"/>
              </w:rPr>
            </w:pPr>
          </w:p>
        </w:tc>
        <w:tc>
          <w:tcPr>
            <w:tcW w:w="856" w:type="dxa"/>
            <w:vAlign w:val="center"/>
          </w:tcPr>
          <w:p w14:paraId="2DBD397B" w14:textId="77777777" w:rsidR="004C032C" w:rsidRPr="00162232" w:rsidRDefault="004C032C" w:rsidP="004C032C">
            <w:pPr>
              <w:jc w:val="center"/>
              <w:rPr>
                <w:rFonts w:asciiTheme="minorHAnsi" w:hAnsiTheme="minorHAnsi" w:cstheme="minorHAnsi"/>
                <w:sz w:val="18"/>
                <w:szCs w:val="18"/>
              </w:rPr>
            </w:pPr>
            <w:r w:rsidRPr="00162232">
              <w:rPr>
                <w:rFonts w:asciiTheme="minorHAnsi" w:hAnsiTheme="minorHAnsi" w:cstheme="minorHAnsi"/>
                <w:sz w:val="18"/>
                <w:szCs w:val="18"/>
              </w:rPr>
              <w:t>Gamma</w:t>
            </w:r>
            <w:r w:rsidRPr="00162232">
              <w:rPr>
                <w:rFonts w:asciiTheme="minorHAnsi" w:hAnsiTheme="minorHAnsi" w:cstheme="minorHAnsi"/>
                <w:sz w:val="18"/>
                <w:szCs w:val="18"/>
              </w:rPr>
              <w:br/>
              <w:t>(30-100 Hz)</w:t>
            </w:r>
          </w:p>
        </w:tc>
        <w:tc>
          <w:tcPr>
            <w:tcW w:w="2550" w:type="dxa"/>
            <w:vAlign w:val="center"/>
          </w:tcPr>
          <w:p w14:paraId="4F52E8D8" w14:textId="77777777" w:rsidR="004C032C" w:rsidRPr="00162232" w:rsidRDefault="004C032C" w:rsidP="004C032C">
            <w:pPr>
              <w:jc w:val="center"/>
              <w:rPr>
                <w:rFonts w:asciiTheme="minorHAnsi" w:hAnsiTheme="minorHAnsi" w:cstheme="minorHAnsi"/>
                <w:b/>
                <w:bCs/>
                <w:sz w:val="18"/>
                <w:szCs w:val="18"/>
                <w:lang w:val="fr-CA"/>
              </w:rPr>
            </w:pPr>
            <w:r w:rsidRPr="00162232">
              <w:rPr>
                <w:rFonts w:asciiTheme="minorHAnsi" w:hAnsiTheme="minorHAnsi" w:cstheme="minorHAnsi"/>
                <w:b/>
                <w:bCs/>
                <w:sz w:val="18"/>
                <w:szCs w:val="18"/>
                <w:lang w:val="fr-CA"/>
              </w:rPr>
              <w:t>Increased frontal gamma power</w:t>
            </w:r>
          </w:p>
          <w:p w14:paraId="3ABB730C" w14:textId="77777777" w:rsidR="004C032C" w:rsidRPr="00162232" w:rsidRDefault="004C032C" w:rsidP="004C032C">
            <w:pPr>
              <w:jc w:val="center"/>
              <w:rPr>
                <w:rFonts w:asciiTheme="minorHAnsi" w:hAnsiTheme="minorHAnsi" w:cstheme="minorHAnsi"/>
                <w:sz w:val="18"/>
                <w:szCs w:val="18"/>
              </w:rPr>
            </w:pPr>
            <w:r w:rsidRPr="00F36A54">
              <w:rPr>
                <w:rFonts w:asciiTheme="minorHAnsi" w:hAnsiTheme="minorHAnsi" w:cstheme="minorHAnsi"/>
                <w:sz w:val="18"/>
                <w:szCs w:val="18"/>
                <w:lang w:val="fr-CA"/>
              </w:rPr>
              <w:t>(Misra et al., 2017; Nickel et al., 2017; Peng, Hu, Zhang, &amp; Hu, 2014; Schulz et al., 2015)</w:t>
            </w:r>
          </w:p>
        </w:tc>
        <w:tc>
          <w:tcPr>
            <w:tcW w:w="2550" w:type="dxa"/>
            <w:shd w:val="clear" w:color="auto" w:fill="D0CECE" w:themeFill="background2" w:themeFillShade="E6"/>
            <w:vAlign w:val="center"/>
          </w:tcPr>
          <w:p w14:paraId="44395F43" w14:textId="77777777" w:rsidR="004C032C" w:rsidRPr="00162232" w:rsidRDefault="004C032C" w:rsidP="004C032C">
            <w:pPr>
              <w:jc w:val="center"/>
              <w:rPr>
                <w:rFonts w:asciiTheme="minorHAnsi" w:hAnsiTheme="minorHAnsi" w:cstheme="minorHAnsi"/>
                <w:sz w:val="18"/>
                <w:szCs w:val="18"/>
              </w:rPr>
            </w:pPr>
          </w:p>
        </w:tc>
        <w:tc>
          <w:tcPr>
            <w:tcW w:w="2550" w:type="dxa"/>
            <w:shd w:val="clear" w:color="auto" w:fill="D0CECE" w:themeFill="background2" w:themeFillShade="E6"/>
            <w:vAlign w:val="center"/>
          </w:tcPr>
          <w:p w14:paraId="68086740" w14:textId="77777777" w:rsidR="004C032C" w:rsidRPr="00162232" w:rsidRDefault="004C032C" w:rsidP="004C032C">
            <w:pPr>
              <w:jc w:val="center"/>
              <w:rPr>
                <w:rFonts w:asciiTheme="minorHAnsi" w:hAnsiTheme="minorHAnsi" w:cstheme="minorHAnsi"/>
                <w:sz w:val="18"/>
                <w:szCs w:val="18"/>
              </w:rPr>
            </w:pPr>
          </w:p>
        </w:tc>
        <w:tc>
          <w:tcPr>
            <w:tcW w:w="2551" w:type="dxa"/>
            <w:shd w:val="clear" w:color="auto" w:fill="D0CECE" w:themeFill="background2" w:themeFillShade="E6"/>
            <w:vAlign w:val="center"/>
          </w:tcPr>
          <w:p w14:paraId="256E0141" w14:textId="77777777" w:rsidR="004C032C" w:rsidRPr="00162232" w:rsidRDefault="004C032C" w:rsidP="004C032C">
            <w:pPr>
              <w:jc w:val="center"/>
              <w:rPr>
                <w:rFonts w:asciiTheme="minorHAnsi" w:hAnsiTheme="minorHAnsi" w:cstheme="minorHAnsi"/>
                <w:sz w:val="18"/>
                <w:szCs w:val="18"/>
              </w:rPr>
            </w:pPr>
          </w:p>
        </w:tc>
      </w:tr>
    </w:tbl>
    <w:p w14:paraId="1E596FE7" w14:textId="0132D766" w:rsidR="00EB48FC" w:rsidRDefault="004C032C" w:rsidP="004C032C">
      <w:pPr>
        <w:spacing w:line="480" w:lineRule="auto"/>
        <w:ind w:right="-7"/>
        <w:jc w:val="both"/>
        <w:rPr>
          <w:rFonts w:ascii="Times New Roman" w:hAnsi="Times New Roman" w:cs="Times New Roman"/>
          <w:color w:val="auto"/>
          <w:sz w:val="24"/>
        </w:rPr>
      </w:pPr>
      <w:r w:rsidRPr="004C032C">
        <w:rPr>
          <w:rFonts w:ascii="Times New Roman" w:hAnsi="Times New Roman" w:cs="Times New Roman"/>
          <w:noProof/>
          <w:color w:val="auto"/>
          <w:sz w:val="24"/>
          <w:lang w:val="fr-CA" w:eastAsia="fr-CA"/>
        </w:rPr>
        <mc:AlternateContent>
          <mc:Choice Requires="wps">
            <w:drawing>
              <wp:anchor distT="45720" distB="45720" distL="114300" distR="114300" simplePos="0" relativeHeight="251659264" behindDoc="0" locked="0" layoutInCell="1" allowOverlap="1" wp14:anchorId="167E24DF" wp14:editId="1556D863">
                <wp:simplePos x="0" y="0"/>
                <wp:positionH relativeFrom="column">
                  <wp:posOffset>-47625</wp:posOffset>
                </wp:positionH>
                <wp:positionV relativeFrom="paragraph">
                  <wp:posOffset>-691515</wp:posOffset>
                </wp:positionV>
                <wp:extent cx="6286500" cy="1404620"/>
                <wp:effectExtent l="0" t="0" r="0" b="38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E125AD0" w14:textId="2FD76344" w:rsidR="00E3179F" w:rsidRPr="004C032C" w:rsidRDefault="00E3179F">
                            <w:pPr>
                              <w:rPr>
                                <w:rFonts w:ascii="Times New Roman" w:hAnsi="Times New Roman" w:cs="Times New Roman"/>
                                <w:sz w:val="24"/>
                                <w:szCs w:val="24"/>
                              </w:rPr>
                            </w:pPr>
                            <w:r w:rsidRPr="004C032C">
                              <w:rPr>
                                <w:rFonts w:ascii="Times New Roman" w:hAnsi="Times New Roman" w:cs="Times New Roman"/>
                                <w:sz w:val="24"/>
                                <w:szCs w:val="24"/>
                              </w:rPr>
                              <w:t xml:space="preserve">Table 1: Modulation in Cortical Activity Associated with </w:t>
                            </w:r>
                            <w:r>
                              <w:rPr>
                                <w:rFonts w:ascii="Times New Roman" w:hAnsi="Times New Roman" w:cs="Times New Roman"/>
                                <w:sz w:val="24"/>
                                <w:szCs w:val="24"/>
                              </w:rPr>
                              <w:t>Principal</w:t>
                            </w:r>
                            <w:r w:rsidRPr="004C032C">
                              <w:rPr>
                                <w:rFonts w:ascii="Times New Roman" w:hAnsi="Times New Roman" w:cs="Times New Roman"/>
                                <w:sz w:val="24"/>
                                <w:szCs w:val="24"/>
                              </w:rPr>
                              <w:t xml:space="preserve"> Examined EEG Features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67E24DF" id="_x0000_t202" coordsize="21600,21600" o:spt="202" path="m,l,21600r21600,l21600,xe">
                <v:stroke joinstyle="miter"/>
                <v:path gradientshapeok="t" o:connecttype="rect"/>
              </v:shapetype>
              <v:shape id="Text Box 2" o:spid="_x0000_s1026" type="#_x0000_t202" style="position:absolute;left:0;text-align:left;margin-left:-3.75pt;margin-top:-54.45pt;width:49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" filled="f" stroked="f">
                <v:textbox style="mso-fit-shape-to-text:t">
                  <w:txbxContent>
                    <w:p w14:paraId="5E125AD0" w14:textId="2FD76344" w:rsidR="00E3179F" w:rsidRPr="004C032C" w:rsidRDefault="00E3179F">
                      <w:pPr>
                        <w:rPr>
                          <w:rFonts w:ascii="Times New Roman" w:hAnsi="Times New Roman" w:cs="Times New Roman"/>
                          <w:sz w:val="24"/>
                          <w:szCs w:val="24"/>
                        </w:rPr>
                      </w:pPr>
                      <w:r w:rsidRPr="004C032C">
                        <w:rPr>
                          <w:rFonts w:ascii="Times New Roman" w:hAnsi="Times New Roman" w:cs="Times New Roman"/>
                          <w:sz w:val="24"/>
                          <w:szCs w:val="24"/>
                        </w:rPr>
                        <w:t xml:space="preserve">Table 1: Modulation in Cortical Activity Associated with </w:t>
                      </w:r>
                      <w:r>
                        <w:rPr>
                          <w:rFonts w:ascii="Times New Roman" w:hAnsi="Times New Roman" w:cs="Times New Roman"/>
                          <w:sz w:val="24"/>
                          <w:szCs w:val="24"/>
                        </w:rPr>
                        <w:t>Principal</w:t>
                      </w:r>
                      <w:r w:rsidRPr="004C032C">
                        <w:rPr>
                          <w:rFonts w:ascii="Times New Roman" w:hAnsi="Times New Roman" w:cs="Times New Roman"/>
                          <w:sz w:val="24"/>
                          <w:szCs w:val="24"/>
                        </w:rPr>
                        <w:t xml:space="preserve"> Examined EEG Features</w:t>
                      </w:r>
                    </w:p>
                  </w:txbxContent>
                </v:textbox>
              </v:shape>
            </w:pict>
          </mc:Fallback>
        </mc:AlternateContent>
      </w:r>
    </w:p>
    <w:p w14:paraId="03ADD4F7" w14:textId="2819B9AC" w:rsidR="00643CF8" w:rsidRDefault="00F200F2" w:rsidP="00FA66B8">
      <w:pPr>
        <w:spacing w:line="480" w:lineRule="auto"/>
        <w:ind w:right="-7"/>
        <w:jc w:val="both"/>
        <w:rPr>
          <w:rFonts w:ascii="Times New Roman" w:hAnsi="Times New Roman" w:cs="Times New Roman"/>
          <w:color w:val="auto"/>
          <w:sz w:val="24"/>
        </w:rPr>
      </w:pPr>
      <w:r>
        <w:rPr>
          <w:rFonts w:ascii="Times New Roman" w:hAnsi="Times New Roman" w:cs="Times New Roman"/>
          <w:color w:val="auto"/>
          <w:sz w:val="24"/>
        </w:rPr>
        <w:lastRenderedPageBreak/>
        <w:t>DISCUSSION</w:t>
      </w:r>
    </w:p>
    <w:p w14:paraId="2D7E98F3" w14:textId="64087221" w:rsidR="00D56DC3" w:rsidRDefault="00D56DC3" w:rsidP="00DE2EB7">
      <w:pPr>
        <w:spacing w:line="480" w:lineRule="auto"/>
        <w:ind w:right="-7" w:firstLine="720"/>
        <w:jc w:val="both"/>
        <w:rPr>
          <w:rFonts w:ascii="Times New Roman" w:hAnsi="Times New Roman" w:cs="Times New Roman"/>
          <w:color w:val="auto"/>
          <w:sz w:val="24"/>
        </w:rPr>
      </w:pPr>
      <w:r>
        <w:rPr>
          <w:rFonts w:ascii="Times New Roman" w:hAnsi="Times New Roman" w:cs="Times New Roman"/>
          <w:color w:val="auto"/>
          <w:sz w:val="24"/>
        </w:rPr>
        <w:t xml:space="preserve">In general, thermal noxious stimulations seem to modulate activity over frontal </w:t>
      </w:r>
      <w:r>
        <w:rPr>
          <w:rFonts w:ascii="Times New Roman" w:hAnsi="Times New Roman" w:cs="Times New Roman"/>
          <w:color w:val="auto"/>
          <w:sz w:val="24"/>
        </w:rPr>
        <w:fldChar w:fldCharType="begin">
          <w:fldData xml:space="preserve">PEVuZE5vdGU+PENpdGU+PEF1dGhvcj5MZXY8L0F1dGhvcj48WWVhcj4yMDEwPC9ZZWFyPjxSZWNO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</w:fldData>
        </w:fldChar>
      </w:r>
      <w:r w:rsidR="005B2130">
        <w:rPr>
          <w:rFonts w:ascii="Times New Roman" w:hAnsi="Times New Roman" w:cs="Times New Roman"/>
          <w:color w:val="auto"/>
          <w:sz w:val="24"/>
        </w:rPr>
        <w:instrText xml:space="preserve"> ADDIN EN.CITE </w:instrText>
      </w:r>
      <w:r w:rsidR="005B2130">
        <w:rPr>
          <w:rFonts w:ascii="Times New Roman" w:hAnsi="Times New Roman" w:cs="Times New Roman"/>
          <w:color w:val="auto"/>
          <w:sz w:val="24"/>
        </w:rPr>
        <w:fldChar w:fldCharType="begin">
          <w:fldData xml:space="preserve">PEVuZE5vdGU+PENpdGU+PEF1dGhvcj5MZXY8L0F1dGhvcj48WWVhcj4yMDEwPC9ZZWFyPjxSZWNO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</w:fldData>
        </w:fldChar>
      </w:r>
      <w:r w:rsidR="005B2130">
        <w:rPr>
          <w:rFonts w:ascii="Times New Roman" w:hAnsi="Times New Roman" w:cs="Times New Roman"/>
          <w:color w:val="auto"/>
          <w:sz w:val="24"/>
        </w:rPr>
        <w:instrText xml:space="preserve"> ADDIN EN.CITE.DATA </w:instrText>
      </w:r>
      <w:r w:rsidR="005B2130">
        <w:rPr>
          <w:rFonts w:ascii="Times New Roman" w:hAnsi="Times New Roman" w:cs="Times New Roman"/>
          <w:color w:val="auto"/>
          <w:sz w:val="24"/>
        </w:rPr>
      </w:r>
      <w:r w:rsidR="005B2130">
        <w:rPr>
          <w:rFonts w:ascii="Times New Roman" w:hAnsi="Times New Roman" w:cs="Times New Roman"/>
          <w:color w:val="auto"/>
          <w:sz w:val="24"/>
        </w:rPr>
        <w:fldChar w:fldCharType="end"/>
      </w:r>
      <w:r>
        <w:rPr>
          <w:rFonts w:ascii="Times New Roman" w:hAnsi="Times New Roman" w:cs="Times New Roman"/>
          <w:color w:val="auto"/>
          <w:sz w:val="24"/>
        </w:rPr>
      </w:r>
      <w:r>
        <w:rPr>
          <w:rFonts w:ascii="Times New Roman" w:hAnsi="Times New Roman" w:cs="Times New Roman"/>
          <w:color w:val="auto"/>
          <w:sz w:val="24"/>
        </w:rPr>
        <w:fldChar w:fldCharType="separate"/>
      </w:r>
      <w:r w:rsidR="005B2130">
        <w:rPr>
          <w:rFonts w:ascii="Times New Roman" w:hAnsi="Times New Roman" w:cs="Times New Roman"/>
          <w:noProof/>
          <w:color w:val="auto"/>
          <w:sz w:val="24"/>
        </w:rPr>
        <w:t>[7-12, 15, 23-25, 29, 30]</w:t>
      </w:r>
      <w:r>
        <w:rPr>
          <w:rFonts w:ascii="Times New Roman" w:hAnsi="Times New Roman" w:cs="Times New Roman"/>
          <w:color w:val="auto"/>
          <w:sz w:val="24"/>
        </w:rPr>
        <w:fldChar w:fldCharType="end"/>
      </w:r>
      <w:r>
        <w:rPr>
          <w:rFonts w:ascii="Times New Roman" w:hAnsi="Times New Roman" w:cs="Times New Roman"/>
          <w:color w:val="auto"/>
          <w:sz w:val="24"/>
        </w:rPr>
        <w:t xml:space="preserve"> and sensorimotor regions </w:t>
      </w:r>
      <w:r>
        <w:rPr>
          <w:rFonts w:ascii="Times New Roman" w:hAnsi="Times New Roman" w:cs="Times New Roman"/>
          <w:color w:val="auto"/>
          <w:sz w:val="24"/>
        </w:rPr>
        <w:fldChar w:fldCharType="begin">
          <w:fldData xml:space="preserve">ZXlzPjxyZWYtdHlwZSBuYW1lPSJKb3VybmFsIEFydGljbGUiPjE3PC9yZWYtdHlwZT48Y29udHJp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</w:fldData>
        </w:fldChar>
      </w:r>
      <w:r w:rsidR="005B2130">
        <w:rPr>
          <w:rFonts w:ascii="Times New Roman" w:hAnsi="Times New Roman" w:cs="Times New Roman"/>
          <w:color w:val="auto"/>
          <w:sz w:val="24"/>
        </w:rPr>
        <w:instrText xml:space="preserve"> ADDIN EN.CITE </w:instrText>
      </w:r>
      <w:r w:rsidR="005B2130">
        <w:rPr>
          <w:rFonts w:ascii="Times New Roman" w:hAnsi="Times New Roman" w:cs="Times New Roman"/>
          <w:color w:val="auto"/>
          <w:sz w:val="24"/>
        </w:rPr>
        <w:fldChar w:fldCharType="begin">
          <w:fldData xml:space="preserve">PEVuZE5vdGU+PENpdGU+PEF1dGhvcj5LaXNsZXI8L0F1dGhvcj48WWVhcj4yMDE3PC9ZZWFyPjxS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==
</w:fldData>
        </w:fldChar>
      </w:r>
      <w:r w:rsidR="005B2130">
        <w:rPr>
          <w:rFonts w:ascii="Times New Roman" w:hAnsi="Times New Roman" w:cs="Times New Roman"/>
          <w:color w:val="auto"/>
          <w:sz w:val="24"/>
        </w:rPr>
        <w:instrText xml:space="preserve"> ADDIN EN.CITE.DATA </w:instrText>
      </w:r>
      <w:r w:rsidR="005B2130">
        <w:rPr>
          <w:rFonts w:ascii="Times New Roman" w:hAnsi="Times New Roman" w:cs="Times New Roman"/>
          <w:color w:val="auto"/>
          <w:sz w:val="24"/>
        </w:rPr>
      </w:r>
      <w:r w:rsidR="005B2130">
        <w:rPr>
          <w:rFonts w:ascii="Times New Roman" w:hAnsi="Times New Roman" w:cs="Times New Roman"/>
          <w:color w:val="auto"/>
          <w:sz w:val="24"/>
        </w:rPr>
        <w:fldChar w:fldCharType="end"/>
      </w:r>
      <w:r w:rsidR="005B2130">
        <w:rPr>
          <w:rFonts w:ascii="Times New Roman" w:hAnsi="Times New Roman" w:cs="Times New Roman"/>
          <w:color w:val="auto"/>
          <w:sz w:val="24"/>
        </w:rPr>
        <w:fldChar w:fldCharType="begin">
          <w:fldData xml:space="preserve">ZXlzPjxyZWYtdHlwZSBuYW1lPSJKb3VybmFsIEFydGljbGUiPjE3PC9yZWYtdHlwZT48Y29udHJp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</w:fldData>
        </w:fldChar>
      </w:r>
      <w:r w:rsidR="005B2130">
        <w:rPr>
          <w:rFonts w:ascii="Times New Roman" w:hAnsi="Times New Roman" w:cs="Times New Roman"/>
          <w:color w:val="auto"/>
          <w:sz w:val="24"/>
        </w:rPr>
        <w:instrText xml:space="preserve"> ADDIN EN.CITE.DATA </w:instrText>
      </w:r>
      <w:r w:rsidR="005B2130">
        <w:rPr>
          <w:rFonts w:ascii="Times New Roman" w:hAnsi="Times New Roman" w:cs="Times New Roman"/>
          <w:color w:val="auto"/>
          <w:sz w:val="24"/>
        </w:rPr>
      </w:r>
      <w:r w:rsidR="005B2130">
        <w:rPr>
          <w:rFonts w:ascii="Times New Roman" w:hAnsi="Times New Roman" w:cs="Times New Roman"/>
          <w:color w:val="auto"/>
          <w:sz w:val="24"/>
        </w:rPr>
        <w:fldChar w:fldCharType="end"/>
      </w:r>
      <w:r>
        <w:rPr>
          <w:rFonts w:ascii="Times New Roman" w:hAnsi="Times New Roman" w:cs="Times New Roman"/>
          <w:color w:val="auto"/>
          <w:sz w:val="24"/>
        </w:rPr>
      </w:r>
      <w:r>
        <w:rPr>
          <w:rFonts w:ascii="Times New Roman" w:hAnsi="Times New Roman" w:cs="Times New Roman"/>
          <w:color w:val="auto"/>
          <w:sz w:val="24"/>
        </w:rPr>
        <w:fldChar w:fldCharType="separate"/>
      </w:r>
      <w:r w:rsidR="005B2130">
        <w:rPr>
          <w:rFonts w:ascii="Times New Roman" w:hAnsi="Times New Roman" w:cs="Times New Roman"/>
          <w:noProof/>
          <w:color w:val="auto"/>
          <w:sz w:val="24"/>
        </w:rPr>
        <w:t>[7-13, 15, 19, 22-27, 30]</w:t>
      </w:r>
      <w:r>
        <w:rPr>
          <w:rFonts w:ascii="Times New Roman" w:hAnsi="Times New Roman" w:cs="Times New Roman"/>
          <w:color w:val="auto"/>
          <w:sz w:val="24"/>
        </w:rPr>
        <w:fldChar w:fldCharType="end"/>
      </w:r>
      <w:r>
        <w:rPr>
          <w:rFonts w:ascii="Times New Roman" w:hAnsi="Times New Roman" w:cs="Times New Roman"/>
          <w:color w:val="auto"/>
          <w:sz w:val="24"/>
        </w:rPr>
        <w:t xml:space="preserve">. Studies using phasic stimuli </w:t>
      </w:r>
      <w:r w:rsidR="00CE5A4F">
        <w:rPr>
          <w:rFonts w:ascii="Times New Roman" w:hAnsi="Times New Roman" w:cs="Times New Roman"/>
          <w:color w:val="auto"/>
          <w:sz w:val="24"/>
        </w:rPr>
        <w:t>measure</w:t>
      </w:r>
      <w:r w:rsidR="0095099A">
        <w:rPr>
          <w:rFonts w:ascii="Times New Roman" w:hAnsi="Times New Roman" w:cs="Times New Roman"/>
          <w:color w:val="auto"/>
          <w:sz w:val="24"/>
        </w:rPr>
        <w:t>d</w:t>
      </w:r>
      <w:r w:rsidR="00CE5A4F">
        <w:rPr>
          <w:rFonts w:ascii="Times New Roman" w:hAnsi="Times New Roman" w:cs="Times New Roman"/>
          <w:color w:val="auto"/>
          <w:sz w:val="24"/>
        </w:rPr>
        <w:t xml:space="preserve"> the</w:t>
      </w:r>
      <w:r>
        <w:rPr>
          <w:rFonts w:ascii="Times New Roman" w:hAnsi="Times New Roman" w:cs="Times New Roman"/>
          <w:color w:val="auto"/>
          <w:sz w:val="24"/>
        </w:rPr>
        <w:t xml:space="preserve"> N2P2 complex </w:t>
      </w:r>
      <w:r>
        <w:rPr>
          <w:rFonts w:ascii="Times New Roman" w:hAnsi="Times New Roman" w:cs="Times New Roman"/>
          <w:color w:val="auto"/>
          <w:sz w:val="24"/>
        </w:rPr>
        <w:fldChar w:fldCharType="begin">
          <w:fldData xml:space="preserve">PEVuZE5vdGU+PENpdGU+PEF1dGhvcj5MZXY8L0F1dGhvcj48WWVhcj4yMDEwPC9ZZWFyPjxSZWNO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</w:fldData>
        </w:fldChar>
      </w:r>
      <w:r w:rsidR="00434214">
        <w:rPr>
          <w:rFonts w:ascii="Times New Roman" w:hAnsi="Times New Roman" w:cs="Times New Roman"/>
          <w:color w:val="auto"/>
          <w:sz w:val="24"/>
        </w:rPr>
        <w:instrText xml:space="preserve"> ADDIN EN.CITE </w:instrText>
      </w:r>
      <w:r w:rsidR="00434214">
        <w:rPr>
          <w:rFonts w:ascii="Times New Roman" w:hAnsi="Times New Roman" w:cs="Times New Roman"/>
          <w:color w:val="auto"/>
          <w:sz w:val="24"/>
        </w:rPr>
        <w:fldChar w:fldCharType="begin">
          <w:fldData xml:space="preserve">PEVuZE5vdGU+PENpdGU+PEF1dGhvcj5MZXY8L0F1dGhvcj48WWVhcj4yMDEwPC9ZZWFyPjxSZWNO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</w:fldData>
        </w:fldChar>
      </w:r>
      <w:r w:rsidR="00434214">
        <w:rPr>
          <w:rFonts w:ascii="Times New Roman" w:hAnsi="Times New Roman" w:cs="Times New Roman"/>
          <w:color w:val="auto"/>
          <w:sz w:val="24"/>
        </w:rPr>
        <w:instrText xml:space="preserve"> ADDIN EN.CITE.DATA </w:instrText>
      </w:r>
      <w:r w:rsidR="00434214">
        <w:rPr>
          <w:rFonts w:ascii="Times New Roman" w:hAnsi="Times New Roman" w:cs="Times New Roman"/>
          <w:color w:val="auto"/>
          <w:sz w:val="24"/>
        </w:rPr>
      </w:r>
      <w:r w:rsidR="00434214">
        <w:rPr>
          <w:rFonts w:ascii="Times New Roman" w:hAnsi="Times New Roman" w:cs="Times New Roman"/>
          <w:color w:val="auto"/>
          <w:sz w:val="24"/>
        </w:rPr>
        <w:fldChar w:fldCharType="end"/>
      </w:r>
      <w:r>
        <w:rPr>
          <w:rFonts w:ascii="Times New Roman" w:hAnsi="Times New Roman" w:cs="Times New Roman"/>
          <w:color w:val="auto"/>
          <w:sz w:val="24"/>
        </w:rPr>
      </w:r>
      <w:r>
        <w:rPr>
          <w:rFonts w:ascii="Times New Roman" w:hAnsi="Times New Roman" w:cs="Times New Roman"/>
          <w:color w:val="auto"/>
          <w:sz w:val="24"/>
        </w:rPr>
        <w:fldChar w:fldCharType="separate"/>
      </w:r>
      <w:r w:rsidR="00434214">
        <w:rPr>
          <w:rFonts w:ascii="Times New Roman" w:hAnsi="Times New Roman" w:cs="Times New Roman"/>
          <w:noProof/>
          <w:color w:val="auto"/>
          <w:sz w:val="24"/>
        </w:rPr>
        <w:t>[7-13]</w:t>
      </w:r>
      <w:r>
        <w:rPr>
          <w:rFonts w:ascii="Times New Roman" w:hAnsi="Times New Roman" w:cs="Times New Roman"/>
          <w:color w:val="auto"/>
          <w:sz w:val="24"/>
        </w:rPr>
        <w:fldChar w:fldCharType="end"/>
      </w:r>
      <w:r>
        <w:rPr>
          <w:rFonts w:ascii="Times New Roman" w:hAnsi="Times New Roman" w:cs="Times New Roman"/>
          <w:color w:val="auto"/>
          <w:sz w:val="24"/>
        </w:rPr>
        <w:t xml:space="preserve">, which is thought to reflect brief stimulation of the A-delta and C fibers. Source localization has associated activity of the sensorimotor and frontal cortices to the N2P2 response </w:t>
      </w:r>
      <w:r w:rsidRPr="00C91E36">
        <w:rPr>
          <w:rFonts w:ascii="Times New Roman" w:hAnsi="Times New Roman" w:cs="Times New Roman"/>
          <w:sz w:val="24"/>
          <w:szCs w:val="24"/>
          <w:lang w:val="fr-CA"/>
        </w:rPr>
        <w:fldChar w:fldCharType="begin">
          <w:fldData xml:space="preserve">PEVuZE5vdGU+PENpdGU+PEF1dGhvcj5MZXY8L0F1dGhvcj48WWVhcj4yMDEwPC9ZZWFyPjxSZWNO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</w:fldData>
        </w:fldChar>
      </w:r>
      <w:r w:rsidR="00434214" w:rsidRPr="00434214">
        <w:rPr>
          <w:rFonts w:ascii="Times New Roman" w:hAnsi="Times New Roman" w:cs="Times New Roman"/>
          <w:sz w:val="24"/>
          <w:szCs w:val="24"/>
          <w:lang w:val="en-CA"/>
        </w:rPr>
        <w:instrText xml:space="preserve"> ADDIN EN.CITE </w:instrText>
      </w:r>
      <w:r w:rsidR="00434214">
        <w:rPr>
          <w:rFonts w:ascii="Times New Roman" w:hAnsi="Times New Roman" w:cs="Times New Roman"/>
          <w:sz w:val="24"/>
          <w:szCs w:val="24"/>
          <w:lang w:val="fr-CA"/>
        </w:rPr>
        <w:fldChar w:fldCharType="begin">
          <w:fldData xml:space="preserve">PEVuZE5vdGU+PENpdGU+PEF1dGhvcj5MZXY8L0F1dGhvcj48WWVhcj4yMDEwPC9ZZWFyPjxSZWNO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</w:fldData>
        </w:fldChar>
      </w:r>
      <w:r w:rsidR="00434214" w:rsidRPr="00434214">
        <w:rPr>
          <w:rFonts w:ascii="Times New Roman" w:hAnsi="Times New Roman" w:cs="Times New Roman"/>
          <w:sz w:val="24"/>
          <w:szCs w:val="24"/>
          <w:lang w:val="en-CA"/>
        </w:rPr>
        <w:instrText xml:space="preserve"> ADDIN EN.CITE.DATA </w:instrText>
      </w:r>
      <w:r w:rsidR="00434214">
        <w:rPr>
          <w:rFonts w:ascii="Times New Roman" w:hAnsi="Times New Roman" w:cs="Times New Roman"/>
          <w:sz w:val="24"/>
          <w:szCs w:val="24"/>
          <w:lang w:val="fr-CA"/>
        </w:rPr>
      </w:r>
      <w:r w:rsidR="00434214">
        <w:rPr>
          <w:rFonts w:ascii="Times New Roman" w:hAnsi="Times New Roman" w:cs="Times New Roman"/>
          <w:sz w:val="24"/>
          <w:szCs w:val="24"/>
          <w:lang w:val="fr-CA"/>
        </w:rPr>
        <w:fldChar w:fldCharType="end"/>
      </w:r>
      <w:r w:rsidRPr="00C91E36">
        <w:rPr>
          <w:rFonts w:ascii="Times New Roman" w:hAnsi="Times New Roman" w:cs="Times New Roman"/>
          <w:sz w:val="24"/>
          <w:szCs w:val="24"/>
          <w:lang w:val="fr-CA"/>
        </w:rPr>
      </w:r>
      <w:r w:rsidRPr="00C91E36">
        <w:rPr>
          <w:rFonts w:ascii="Times New Roman" w:hAnsi="Times New Roman" w:cs="Times New Roman"/>
          <w:sz w:val="24"/>
          <w:szCs w:val="24"/>
          <w:lang w:val="fr-CA"/>
        </w:rPr>
        <w:fldChar w:fldCharType="separate"/>
      </w:r>
      <w:r w:rsidR="00434214" w:rsidRPr="00434214">
        <w:rPr>
          <w:rFonts w:ascii="Times New Roman" w:hAnsi="Times New Roman" w:cs="Times New Roman"/>
          <w:noProof/>
          <w:sz w:val="24"/>
          <w:szCs w:val="24"/>
          <w:lang w:val="en-CA"/>
        </w:rPr>
        <w:t>[7-12]</w:t>
      </w:r>
      <w:r w:rsidRPr="00C91E36">
        <w:rPr>
          <w:rFonts w:ascii="Times New Roman" w:hAnsi="Times New Roman" w:cs="Times New Roman"/>
          <w:sz w:val="24"/>
          <w:szCs w:val="24"/>
          <w:lang w:val="fr-CA"/>
        </w:rPr>
        <w:fldChar w:fldCharType="end"/>
      </w:r>
      <w:r>
        <w:rPr>
          <w:rFonts w:ascii="Times New Roman" w:hAnsi="Times New Roman" w:cs="Times New Roman"/>
          <w:color w:val="auto"/>
          <w:sz w:val="24"/>
        </w:rPr>
        <w:t xml:space="preserve">. Spectral analysis over longer noxious stimulations have consistently revealed changes in cerebral activity over frontal </w:t>
      </w:r>
      <w:r>
        <w:rPr>
          <w:rFonts w:ascii="Times New Roman" w:hAnsi="Times New Roman" w:cs="Times New Roman"/>
          <w:color w:val="auto"/>
          <w:sz w:val="24"/>
        </w:rPr>
        <w:fldChar w:fldCharType="begin">
          <w:fldData xml:space="preserve">PEVuZE5vdGU+PENpdGU+PEF1dGhvcj5IdWlzaGkgWmhhbmc8L0F1dGhvcj48WWVhcj4yMDE2PC9Z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</w:fldData>
        </w:fldChar>
      </w:r>
      <w:r w:rsidR="005B2130">
        <w:rPr>
          <w:rFonts w:ascii="Times New Roman" w:hAnsi="Times New Roman" w:cs="Times New Roman"/>
          <w:color w:val="auto"/>
          <w:sz w:val="24"/>
        </w:rPr>
        <w:instrText xml:space="preserve"> ADDIN EN.CITE </w:instrText>
      </w:r>
      <w:r w:rsidR="005B2130">
        <w:rPr>
          <w:rFonts w:ascii="Times New Roman" w:hAnsi="Times New Roman" w:cs="Times New Roman"/>
          <w:color w:val="auto"/>
          <w:sz w:val="24"/>
        </w:rPr>
        <w:fldChar w:fldCharType="begin">
          <w:fldData xml:space="preserve">PEVuZE5vdGU+PENpdGU+PEF1dGhvcj5IdWlzaGkgWmhhbmc8L0F1dGhvcj48WWVhcj4yMDE2PC9Z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</w:fldData>
        </w:fldChar>
      </w:r>
      <w:r w:rsidR="005B2130">
        <w:rPr>
          <w:rFonts w:ascii="Times New Roman" w:hAnsi="Times New Roman" w:cs="Times New Roman"/>
          <w:color w:val="auto"/>
          <w:sz w:val="24"/>
        </w:rPr>
        <w:instrText xml:space="preserve"> ADDIN EN.CITE.DATA </w:instrText>
      </w:r>
      <w:r w:rsidR="005B2130">
        <w:rPr>
          <w:rFonts w:ascii="Times New Roman" w:hAnsi="Times New Roman" w:cs="Times New Roman"/>
          <w:color w:val="auto"/>
          <w:sz w:val="24"/>
        </w:rPr>
      </w:r>
      <w:r w:rsidR="005B2130">
        <w:rPr>
          <w:rFonts w:ascii="Times New Roman" w:hAnsi="Times New Roman" w:cs="Times New Roman"/>
          <w:color w:val="auto"/>
          <w:sz w:val="24"/>
        </w:rPr>
        <w:fldChar w:fldCharType="end"/>
      </w:r>
      <w:r>
        <w:rPr>
          <w:rFonts w:ascii="Times New Roman" w:hAnsi="Times New Roman" w:cs="Times New Roman"/>
          <w:color w:val="auto"/>
          <w:sz w:val="24"/>
        </w:rPr>
      </w:r>
      <w:r>
        <w:rPr>
          <w:rFonts w:ascii="Times New Roman" w:hAnsi="Times New Roman" w:cs="Times New Roman"/>
          <w:color w:val="auto"/>
          <w:sz w:val="24"/>
        </w:rPr>
        <w:fldChar w:fldCharType="separate"/>
      </w:r>
      <w:r w:rsidR="005B2130">
        <w:rPr>
          <w:rFonts w:ascii="Times New Roman" w:hAnsi="Times New Roman" w:cs="Times New Roman"/>
          <w:noProof/>
          <w:color w:val="auto"/>
          <w:sz w:val="24"/>
        </w:rPr>
        <w:t>[11, 15, 23-25, 27, 29, 30]</w:t>
      </w:r>
      <w:r>
        <w:rPr>
          <w:rFonts w:ascii="Times New Roman" w:hAnsi="Times New Roman" w:cs="Times New Roman"/>
          <w:color w:val="auto"/>
          <w:sz w:val="24"/>
        </w:rPr>
        <w:fldChar w:fldCharType="end"/>
      </w:r>
      <w:r>
        <w:rPr>
          <w:rFonts w:ascii="Times New Roman" w:hAnsi="Times New Roman" w:cs="Times New Roman"/>
          <w:color w:val="auto"/>
          <w:sz w:val="24"/>
        </w:rPr>
        <w:t xml:space="preserve"> and central regions </w:t>
      </w:r>
      <w:r>
        <w:rPr>
          <w:rFonts w:ascii="Times New Roman" w:hAnsi="Times New Roman" w:cs="Times New Roman"/>
          <w:color w:val="auto"/>
          <w:sz w:val="24"/>
        </w:rPr>
        <w:fldChar w:fldCharType="begin">
          <w:fldData xml:space="preserve">PEVuZE5vdGU+PENpdGU+PEF1dGhvcj5CdW5rPC9BdXRob3I+PFllYXI+MjAxODwvWWVhcj48UmVj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</w:fldData>
        </w:fldChar>
      </w:r>
      <w:r w:rsidR="005B2130">
        <w:rPr>
          <w:rFonts w:ascii="Times New Roman" w:hAnsi="Times New Roman" w:cs="Times New Roman"/>
          <w:color w:val="auto"/>
          <w:sz w:val="24"/>
        </w:rPr>
        <w:instrText xml:space="preserve"> ADDIN EN.CITE </w:instrText>
      </w:r>
      <w:r w:rsidR="005B2130">
        <w:rPr>
          <w:rFonts w:ascii="Times New Roman" w:hAnsi="Times New Roman" w:cs="Times New Roman"/>
          <w:color w:val="auto"/>
          <w:sz w:val="24"/>
        </w:rPr>
        <w:fldChar w:fldCharType="begin">
          <w:fldData xml:space="preserve">PEVuZE5vdGU+PENpdGU+PEF1dGhvcj5CdW5rPC9BdXRob3I+PFllYXI+MjAxODwvWWVhcj48UmVj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</w:fldData>
        </w:fldChar>
      </w:r>
      <w:r w:rsidR="005B2130">
        <w:rPr>
          <w:rFonts w:ascii="Times New Roman" w:hAnsi="Times New Roman" w:cs="Times New Roman"/>
          <w:color w:val="auto"/>
          <w:sz w:val="24"/>
        </w:rPr>
        <w:instrText xml:space="preserve"> ADDIN EN.CITE.DATA </w:instrText>
      </w:r>
      <w:r w:rsidR="005B2130">
        <w:rPr>
          <w:rFonts w:ascii="Times New Roman" w:hAnsi="Times New Roman" w:cs="Times New Roman"/>
          <w:color w:val="auto"/>
          <w:sz w:val="24"/>
        </w:rPr>
      </w:r>
      <w:r w:rsidR="005B2130">
        <w:rPr>
          <w:rFonts w:ascii="Times New Roman" w:hAnsi="Times New Roman" w:cs="Times New Roman"/>
          <w:color w:val="auto"/>
          <w:sz w:val="24"/>
        </w:rPr>
        <w:fldChar w:fldCharType="end"/>
      </w:r>
      <w:r>
        <w:rPr>
          <w:rFonts w:ascii="Times New Roman" w:hAnsi="Times New Roman" w:cs="Times New Roman"/>
          <w:color w:val="auto"/>
          <w:sz w:val="24"/>
        </w:rPr>
      </w:r>
      <w:r>
        <w:rPr>
          <w:rFonts w:ascii="Times New Roman" w:hAnsi="Times New Roman" w:cs="Times New Roman"/>
          <w:color w:val="auto"/>
          <w:sz w:val="24"/>
        </w:rPr>
        <w:fldChar w:fldCharType="separate"/>
      </w:r>
      <w:r w:rsidR="005B2130">
        <w:rPr>
          <w:rFonts w:ascii="Times New Roman" w:hAnsi="Times New Roman" w:cs="Times New Roman"/>
          <w:noProof/>
          <w:color w:val="auto"/>
          <w:sz w:val="24"/>
        </w:rPr>
        <w:t>[11, 15, 19, 22-27, 30]</w:t>
      </w:r>
      <w:r>
        <w:rPr>
          <w:rFonts w:ascii="Times New Roman" w:hAnsi="Times New Roman" w:cs="Times New Roman"/>
          <w:color w:val="auto"/>
          <w:sz w:val="24"/>
        </w:rPr>
        <w:fldChar w:fldCharType="end"/>
      </w:r>
      <w:r>
        <w:rPr>
          <w:rFonts w:ascii="Times New Roman" w:hAnsi="Times New Roman" w:cs="Times New Roman"/>
          <w:color w:val="auto"/>
          <w:sz w:val="24"/>
        </w:rPr>
        <w:t xml:space="preserve">. </w:t>
      </w:r>
      <w:r w:rsidR="008A74D0">
        <w:rPr>
          <w:rFonts w:ascii="Times New Roman" w:hAnsi="Times New Roman" w:cs="Times New Roman"/>
          <w:color w:val="auto"/>
          <w:sz w:val="24"/>
        </w:rPr>
        <w:t>On the one hand, r</w:t>
      </w:r>
      <w:r>
        <w:rPr>
          <w:rFonts w:ascii="Times New Roman" w:hAnsi="Times New Roman" w:cs="Times New Roman"/>
          <w:color w:val="auto"/>
          <w:sz w:val="24"/>
        </w:rPr>
        <w:t xml:space="preserve">esearchers found decreased spectrum power over the central sulcus, extending from high theta to low beta bands but predominant in the alpha band </w:t>
      </w:r>
      <w:r>
        <w:rPr>
          <w:rFonts w:ascii="Times New Roman" w:hAnsi="Times New Roman" w:cs="Times New Roman"/>
          <w:color w:val="auto"/>
          <w:sz w:val="24"/>
        </w:rPr>
        <w:fldChar w:fldCharType="begin">
          <w:fldData xml:space="preserve">PEVuZE5vdGU+PENpdGU+PEF1dGhvcj5CdW5rPC9BdXRob3I+PFllYXI+MjAxODwvWWVhcj48UmVj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</w:fldData>
        </w:fldChar>
      </w:r>
      <w:r w:rsidR="005B2130">
        <w:rPr>
          <w:rFonts w:ascii="Times New Roman" w:hAnsi="Times New Roman" w:cs="Times New Roman"/>
          <w:color w:val="auto"/>
          <w:sz w:val="24"/>
        </w:rPr>
        <w:instrText xml:space="preserve"> ADDIN EN.CITE </w:instrText>
      </w:r>
      <w:r w:rsidR="005B2130">
        <w:rPr>
          <w:rFonts w:ascii="Times New Roman" w:hAnsi="Times New Roman" w:cs="Times New Roman"/>
          <w:color w:val="auto"/>
          <w:sz w:val="24"/>
        </w:rPr>
        <w:fldChar w:fldCharType="begin">
          <w:fldData xml:space="preserve">PEVuZE5vdGU+PENpdGU+PEF1dGhvcj5CdW5rPC9BdXRob3I+PFllYXI+MjAxODwvWWVhcj48UmVj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</w:fldData>
        </w:fldChar>
      </w:r>
      <w:r w:rsidR="005B2130">
        <w:rPr>
          <w:rFonts w:ascii="Times New Roman" w:hAnsi="Times New Roman" w:cs="Times New Roman"/>
          <w:color w:val="auto"/>
          <w:sz w:val="24"/>
        </w:rPr>
        <w:instrText xml:space="preserve"> ADDIN EN.CITE.DATA </w:instrText>
      </w:r>
      <w:r w:rsidR="005B2130">
        <w:rPr>
          <w:rFonts w:ascii="Times New Roman" w:hAnsi="Times New Roman" w:cs="Times New Roman"/>
          <w:color w:val="auto"/>
          <w:sz w:val="24"/>
        </w:rPr>
      </w:r>
      <w:r w:rsidR="005B2130">
        <w:rPr>
          <w:rFonts w:ascii="Times New Roman" w:hAnsi="Times New Roman" w:cs="Times New Roman"/>
          <w:color w:val="auto"/>
          <w:sz w:val="24"/>
        </w:rPr>
        <w:fldChar w:fldCharType="end"/>
      </w:r>
      <w:r>
        <w:rPr>
          <w:rFonts w:ascii="Times New Roman" w:hAnsi="Times New Roman" w:cs="Times New Roman"/>
          <w:color w:val="auto"/>
          <w:sz w:val="24"/>
        </w:rPr>
      </w:r>
      <w:r>
        <w:rPr>
          <w:rFonts w:ascii="Times New Roman" w:hAnsi="Times New Roman" w:cs="Times New Roman"/>
          <w:color w:val="auto"/>
          <w:sz w:val="24"/>
        </w:rPr>
        <w:fldChar w:fldCharType="separate"/>
      </w:r>
      <w:r w:rsidR="005B2130">
        <w:rPr>
          <w:rFonts w:ascii="Times New Roman" w:hAnsi="Times New Roman" w:cs="Times New Roman"/>
          <w:noProof/>
          <w:color w:val="auto"/>
          <w:sz w:val="24"/>
        </w:rPr>
        <w:t>[11, 15, 19, 22-27, 30]</w:t>
      </w:r>
      <w:r>
        <w:rPr>
          <w:rFonts w:ascii="Times New Roman" w:hAnsi="Times New Roman" w:cs="Times New Roman"/>
          <w:color w:val="auto"/>
          <w:sz w:val="24"/>
        </w:rPr>
        <w:fldChar w:fldCharType="end"/>
      </w:r>
      <w:r>
        <w:rPr>
          <w:rFonts w:ascii="Times New Roman" w:hAnsi="Times New Roman" w:cs="Times New Roman"/>
          <w:color w:val="auto"/>
          <w:sz w:val="24"/>
        </w:rPr>
        <w:t xml:space="preserve">. Alpha bands being often linked to cortical inhibition, this decreased power over central regions might possibly reflect activation of the sensorimotor cortices to noxious stimulation </w:t>
      </w:r>
      <w:r>
        <w:rPr>
          <w:rFonts w:ascii="Times New Roman" w:hAnsi="Times New Roman" w:cs="Times New Roman"/>
          <w:color w:val="auto"/>
          <w:sz w:val="24"/>
        </w:rPr>
        <w:fldChar w:fldCharType="begin">
          <w:fldData xml:space="preserve">PEVuZE5vdGU+PENpdGU+PEF1dGhvcj5QZW5nPC9BdXRob3I+PFllYXI+MjAxNTwvWWVhcj48UmVj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</w:fldData>
        </w:fldChar>
      </w:r>
      <w:r w:rsidR="005B2130">
        <w:rPr>
          <w:rFonts w:ascii="Times New Roman" w:hAnsi="Times New Roman" w:cs="Times New Roman"/>
          <w:color w:val="auto"/>
          <w:sz w:val="24"/>
        </w:rPr>
        <w:instrText xml:space="preserve"> ADDIN EN.CITE </w:instrText>
      </w:r>
      <w:r w:rsidR="005B2130">
        <w:rPr>
          <w:rFonts w:ascii="Times New Roman" w:hAnsi="Times New Roman" w:cs="Times New Roman"/>
          <w:color w:val="auto"/>
          <w:sz w:val="24"/>
        </w:rPr>
        <w:fldChar w:fldCharType="begin">
          <w:fldData xml:space="preserve">PEVuZE5vdGU+PENpdGU+PEF1dGhvcj5QZW5nPC9BdXRob3I+PFllYXI+MjAxNTwvWWVhcj48UmVj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</w:fldData>
        </w:fldChar>
      </w:r>
      <w:r w:rsidR="005B2130">
        <w:rPr>
          <w:rFonts w:ascii="Times New Roman" w:hAnsi="Times New Roman" w:cs="Times New Roman"/>
          <w:color w:val="auto"/>
          <w:sz w:val="24"/>
        </w:rPr>
        <w:instrText xml:space="preserve"> ADDIN EN.CITE.DATA </w:instrText>
      </w:r>
      <w:r w:rsidR="005B2130">
        <w:rPr>
          <w:rFonts w:ascii="Times New Roman" w:hAnsi="Times New Roman" w:cs="Times New Roman"/>
          <w:color w:val="auto"/>
          <w:sz w:val="24"/>
        </w:rPr>
      </w:r>
      <w:r w:rsidR="005B2130">
        <w:rPr>
          <w:rFonts w:ascii="Times New Roman" w:hAnsi="Times New Roman" w:cs="Times New Roman"/>
          <w:color w:val="auto"/>
          <w:sz w:val="24"/>
        </w:rPr>
        <w:fldChar w:fldCharType="end"/>
      </w:r>
      <w:r>
        <w:rPr>
          <w:rFonts w:ascii="Times New Roman" w:hAnsi="Times New Roman" w:cs="Times New Roman"/>
          <w:color w:val="auto"/>
          <w:sz w:val="24"/>
        </w:rPr>
      </w:r>
      <w:r>
        <w:rPr>
          <w:rFonts w:ascii="Times New Roman" w:hAnsi="Times New Roman" w:cs="Times New Roman"/>
          <w:color w:val="auto"/>
          <w:sz w:val="24"/>
        </w:rPr>
        <w:fldChar w:fldCharType="separate"/>
      </w:r>
      <w:r w:rsidR="005B2130">
        <w:rPr>
          <w:rFonts w:ascii="Times New Roman" w:hAnsi="Times New Roman" w:cs="Times New Roman"/>
          <w:noProof/>
          <w:color w:val="auto"/>
          <w:sz w:val="24"/>
        </w:rPr>
        <w:t>[25, 32]</w:t>
      </w:r>
      <w:r>
        <w:rPr>
          <w:rFonts w:ascii="Times New Roman" w:hAnsi="Times New Roman" w:cs="Times New Roman"/>
          <w:color w:val="auto"/>
          <w:sz w:val="24"/>
        </w:rPr>
        <w:fldChar w:fldCharType="end"/>
      </w:r>
      <w:r>
        <w:rPr>
          <w:rFonts w:ascii="Times New Roman" w:hAnsi="Times New Roman" w:cs="Times New Roman"/>
          <w:color w:val="auto"/>
          <w:sz w:val="24"/>
        </w:rPr>
        <w:t>.</w:t>
      </w:r>
      <w:r w:rsidR="008A74D0">
        <w:rPr>
          <w:rFonts w:ascii="Times New Roman" w:hAnsi="Times New Roman" w:cs="Times New Roman"/>
          <w:color w:val="auto"/>
          <w:sz w:val="24"/>
        </w:rPr>
        <w:t xml:space="preserve"> On the other hand,</w:t>
      </w:r>
      <w:r>
        <w:rPr>
          <w:rFonts w:ascii="Times New Roman" w:hAnsi="Times New Roman" w:cs="Times New Roman"/>
          <w:color w:val="auto"/>
          <w:sz w:val="24"/>
        </w:rPr>
        <w:t xml:space="preserve"> recent studies have shown an increasing relationship between frontal rhythms and pain intensity thought to be independent of stimulus location and attentional resources </w:t>
      </w:r>
      <w:r>
        <w:rPr>
          <w:rFonts w:ascii="Times New Roman" w:hAnsi="Times New Roman" w:cs="Times New Roman"/>
          <w:color w:val="auto"/>
          <w:sz w:val="24"/>
        </w:rPr>
        <w:fldChar w:fldCharType="begin">
          <w:fldData xml:space="preserve">PEVuZE5vdGU+PENpdGU+PEF1dGhvcj5QZW5nPC9BdXRob3I+PFllYXI+MjAxNDwvWWVhcj48UmVj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</w:fldData>
        </w:fldChar>
      </w:r>
      <w:r w:rsidR="005B2130">
        <w:rPr>
          <w:rFonts w:ascii="Times New Roman" w:hAnsi="Times New Roman" w:cs="Times New Roman"/>
          <w:color w:val="auto"/>
          <w:sz w:val="24"/>
        </w:rPr>
        <w:instrText xml:space="preserve"> ADDIN EN.CITE </w:instrText>
      </w:r>
      <w:r w:rsidR="005B2130">
        <w:rPr>
          <w:rFonts w:ascii="Times New Roman" w:hAnsi="Times New Roman" w:cs="Times New Roman"/>
          <w:color w:val="auto"/>
          <w:sz w:val="24"/>
        </w:rPr>
        <w:fldChar w:fldCharType="begin">
          <w:fldData xml:space="preserve">PEVuZE5vdGU+PENpdGU+PEF1dGhvcj5QZW5nPC9BdXRob3I+PFllYXI+MjAxNDwvWWVhcj48UmVj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</w:fldData>
        </w:fldChar>
      </w:r>
      <w:r w:rsidR="005B2130">
        <w:rPr>
          <w:rFonts w:ascii="Times New Roman" w:hAnsi="Times New Roman" w:cs="Times New Roman"/>
          <w:color w:val="auto"/>
          <w:sz w:val="24"/>
        </w:rPr>
        <w:instrText xml:space="preserve"> ADDIN EN.CITE.DATA </w:instrText>
      </w:r>
      <w:r w:rsidR="005B2130">
        <w:rPr>
          <w:rFonts w:ascii="Times New Roman" w:hAnsi="Times New Roman" w:cs="Times New Roman"/>
          <w:color w:val="auto"/>
          <w:sz w:val="24"/>
        </w:rPr>
      </w:r>
      <w:r w:rsidR="005B2130">
        <w:rPr>
          <w:rFonts w:ascii="Times New Roman" w:hAnsi="Times New Roman" w:cs="Times New Roman"/>
          <w:color w:val="auto"/>
          <w:sz w:val="24"/>
        </w:rPr>
        <w:fldChar w:fldCharType="end"/>
      </w:r>
      <w:r>
        <w:rPr>
          <w:rFonts w:ascii="Times New Roman" w:hAnsi="Times New Roman" w:cs="Times New Roman"/>
          <w:color w:val="auto"/>
          <w:sz w:val="24"/>
        </w:rPr>
      </w:r>
      <w:r>
        <w:rPr>
          <w:rFonts w:ascii="Times New Roman" w:hAnsi="Times New Roman" w:cs="Times New Roman"/>
          <w:color w:val="auto"/>
          <w:sz w:val="24"/>
        </w:rPr>
        <w:fldChar w:fldCharType="separate"/>
      </w:r>
      <w:r w:rsidR="005B2130">
        <w:rPr>
          <w:rFonts w:ascii="Times New Roman" w:hAnsi="Times New Roman" w:cs="Times New Roman"/>
          <w:noProof/>
          <w:color w:val="auto"/>
          <w:sz w:val="24"/>
        </w:rPr>
        <w:t>[23, 25]</w:t>
      </w:r>
      <w:r>
        <w:rPr>
          <w:rFonts w:ascii="Times New Roman" w:hAnsi="Times New Roman" w:cs="Times New Roman"/>
          <w:color w:val="auto"/>
          <w:sz w:val="24"/>
        </w:rPr>
        <w:fldChar w:fldCharType="end"/>
      </w:r>
      <w:r>
        <w:rPr>
          <w:rFonts w:ascii="Times New Roman" w:hAnsi="Times New Roman" w:cs="Times New Roman"/>
          <w:color w:val="auto"/>
          <w:sz w:val="24"/>
        </w:rPr>
        <w:t xml:space="preserve">. Notably, gamma and theta rhythms recorded over frontal cortices seem to facilitate connectivity between sensory and affective regions </w:t>
      </w:r>
      <w:r>
        <w:rPr>
          <w:rFonts w:ascii="Times New Roman" w:hAnsi="Times New Roman" w:cs="Times New Roman"/>
          <w:color w:val="auto"/>
          <w:sz w:val="24"/>
        </w:rPr>
        <w:fldChar w:fldCharType="begin">
          <w:fldData xml:space="preserve">PEVuZE5vdGU+PENpdGU+PEF1dGhvcj5MZXZpdHQ8L0F1dGhvcj48WWVhcj4yMDE3PC9ZZWFyPjxS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=
</w:fldData>
        </w:fldChar>
      </w:r>
      <w:r w:rsidR="005B2130">
        <w:rPr>
          <w:rFonts w:ascii="Times New Roman" w:hAnsi="Times New Roman" w:cs="Times New Roman"/>
          <w:color w:val="auto"/>
          <w:sz w:val="24"/>
        </w:rPr>
        <w:instrText xml:space="preserve"> ADDIN EN.CITE </w:instrText>
      </w:r>
      <w:r w:rsidR="005B2130">
        <w:rPr>
          <w:rFonts w:ascii="Times New Roman" w:hAnsi="Times New Roman" w:cs="Times New Roman"/>
          <w:color w:val="auto"/>
          <w:sz w:val="24"/>
        </w:rPr>
        <w:fldChar w:fldCharType="begin">
          <w:fldData xml:space="preserve">PEVuZE5vdGU+PENpdGU+PEF1dGhvcj5MZXZpdHQ8L0F1dGhvcj48WWVhcj4yMDE3PC9ZZWFyPjxS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=
</w:fldData>
        </w:fldChar>
      </w:r>
      <w:r w:rsidR="005B2130">
        <w:rPr>
          <w:rFonts w:ascii="Times New Roman" w:hAnsi="Times New Roman" w:cs="Times New Roman"/>
          <w:color w:val="auto"/>
          <w:sz w:val="24"/>
        </w:rPr>
        <w:instrText xml:space="preserve"> ADDIN EN.CITE.DATA </w:instrText>
      </w:r>
      <w:r w:rsidR="005B2130">
        <w:rPr>
          <w:rFonts w:ascii="Times New Roman" w:hAnsi="Times New Roman" w:cs="Times New Roman"/>
          <w:color w:val="auto"/>
          <w:sz w:val="24"/>
        </w:rPr>
      </w:r>
      <w:r w:rsidR="005B2130">
        <w:rPr>
          <w:rFonts w:ascii="Times New Roman" w:hAnsi="Times New Roman" w:cs="Times New Roman"/>
          <w:color w:val="auto"/>
          <w:sz w:val="24"/>
        </w:rPr>
        <w:fldChar w:fldCharType="end"/>
      </w:r>
      <w:r>
        <w:rPr>
          <w:rFonts w:ascii="Times New Roman" w:hAnsi="Times New Roman" w:cs="Times New Roman"/>
          <w:color w:val="auto"/>
          <w:sz w:val="24"/>
        </w:rPr>
      </w:r>
      <w:r>
        <w:rPr>
          <w:rFonts w:ascii="Times New Roman" w:hAnsi="Times New Roman" w:cs="Times New Roman"/>
          <w:color w:val="auto"/>
          <w:sz w:val="24"/>
        </w:rPr>
        <w:fldChar w:fldCharType="separate"/>
      </w:r>
      <w:r w:rsidR="005B2130">
        <w:rPr>
          <w:rFonts w:ascii="Times New Roman" w:hAnsi="Times New Roman" w:cs="Times New Roman"/>
          <w:noProof/>
          <w:color w:val="auto"/>
          <w:sz w:val="24"/>
        </w:rPr>
        <w:t>[15, 23, 25, 27, 29]</w:t>
      </w:r>
      <w:r>
        <w:rPr>
          <w:rFonts w:ascii="Times New Roman" w:hAnsi="Times New Roman" w:cs="Times New Roman"/>
          <w:color w:val="auto"/>
          <w:sz w:val="24"/>
        </w:rPr>
        <w:fldChar w:fldCharType="end"/>
      </w:r>
      <w:r>
        <w:rPr>
          <w:rFonts w:ascii="Times New Roman" w:hAnsi="Times New Roman" w:cs="Times New Roman"/>
          <w:color w:val="auto"/>
          <w:sz w:val="24"/>
        </w:rPr>
        <w:t xml:space="preserve">. </w:t>
      </w:r>
      <w:r w:rsidR="0095099A">
        <w:rPr>
          <w:rFonts w:ascii="Times New Roman" w:hAnsi="Times New Roman" w:cs="Times New Roman"/>
          <w:color w:val="auto"/>
          <w:sz w:val="24"/>
        </w:rPr>
        <w:t>A recent p</w:t>
      </w:r>
      <w:r>
        <w:rPr>
          <w:rFonts w:ascii="Times New Roman" w:hAnsi="Times New Roman" w:cs="Times New Roman"/>
          <w:color w:val="auto"/>
          <w:sz w:val="24"/>
        </w:rPr>
        <w:t>redictive coding</w:t>
      </w:r>
      <w:r w:rsidR="0095099A">
        <w:rPr>
          <w:rFonts w:ascii="Times New Roman" w:hAnsi="Times New Roman" w:cs="Times New Roman"/>
          <w:color w:val="auto"/>
          <w:sz w:val="24"/>
        </w:rPr>
        <w:t xml:space="preserve"> framework</w:t>
      </w:r>
      <w:r>
        <w:rPr>
          <w:rFonts w:ascii="Times New Roman" w:hAnsi="Times New Roman" w:cs="Times New Roman"/>
          <w:color w:val="auto"/>
          <w:sz w:val="24"/>
        </w:rPr>
        <w:t xml:space="preserve"> has linked gamma rhythms to feedforward processing of sensory information, ultimately merging into the subjective feeling of pain </w:t>
      </w:r>
      <w:r>
        <w:rPr>
          <w:rFonts w:ascii="Times New Roman" w:hAnsi="Times New Roman" w:cs="Times New Roman"/>
          <w:color w:val="auto"/>
          <w:sz w:val="24"/>
        </w:rPr>
        <w:fldChar w:fldCharType="begin"/>
      </w:r>
      <w:r w:rsidR="005B2130">
        <w:rPr>
          <w:rFonts w:ascii="Times New Roman" w:hAnsi="Times New Roman" w:cs="Times New Roman"/>
          <w:color w:val="auto"/>
          <w:sz w:val="24"/>
        </w:rPr>
        <w:instrText xml:space="preserve"> ADDIN EN.CITE &lt;EndNote&gt;&lt;Cite&gt;&lt;Author&gt;Ploner&lt;/Author&gt;&lt;Year&gt;2017&lt;/Year&gt;&lt;RecNum&gt;2&lt;/RecNum&gt;&lt;DisplayText&gt;[33]&lt;/DisplayText&gt;&lt;record&gt;&lt;rec-number&gt;2&lt;/rec-number&gt;&lt;foreign-keys&gt;&lt;key app="EN" db-id="9zffx0rxzrtxxeewtws52rebdr0x90se0erd" timestamp="1565267721"&gt;2&lt;/key&gt;&lt;/foreign-keys&gt;&lt;ref-type name="Journal Article"&gt;17&lt;/ref-type&gt;&lt;contributors&gt;&lt;authors&gt;&lt;author&gt;Ploner, M.&lt;/author&gt;&lt;author&gt;Sorg, C.&lt;/author&gt;&lt;author&gt;Gross, J.&lt;/author&gt;&lt;/authors&gt;&lt;/contributors&gt;&lt;auth-address&gt;Department of Neurology and TUMNeuroimaging Center, Technische Universitat Munchen, Munich, Germany. Electronic address: markus.ploner@tum.de.&amp;#xD;Departments of Neuroradiology and Psychiatry and TUMNeuroimaging Center, Technische Universitat Munchen, Munich, Germany.&amp;#xD;Institute of Neuroscience and Psychology, University of Glasgow, Glasgow, UK.&lt;/auth-address&gt;&lt;titles&gt;&lt;title&gt;Brain Rhythms of Pain&lt;/title&gt;&lt;secondary-title&gt;Trends Cogn Sci&lt;/secondary-title&gt;&lt;alt-title&gt;Trends in cognitive sciences&lt;/alt-title&gt;&lt;/titles&gt;&lt;pages&gt;100-110&lt;/pages&gt;&lt;volume&gt;21&lt;/volume&gt;&lt;number&gt;2&lt;/number&gt;&lt;edition&gt;2016/12/28&lt;/edition&gt;&lt;keywords&gt;&lt;keyword&gt;Brain/physiology/*physiopathology&lt;/keyword&gt;&lt;keyword&gt;Brain Waves/*physiology&lt;/keyword&gt;&lt;keyword&gt;*Cognition&lt;/keyword&gt;&lt;keyword&gt;*Emotions&lt;/keyword&gt;&lt;keyword&gt;Humans&lt;/keyword&gt;&lt;keyword&gt;Motivation&lt;/keyword&gt;&lt;keyword&gt;Neurons/physiology&lt;/keyword&gt;&lt;keyword&gt;Pain/physiopathology/*psychology&lt;/keyword&gt;&lt;keyword&gt;*brain&lt;/keyword&gt;&lt;keyword&gt;*information flow&lt;/keyword&gt;&lt;keyword&gt;*oscillations&lt;/keyword&gt;&lt;keyword&gt;*pain&lt;/keyword&gt;&lt;keyword&gt;*predictive coding&lt;/keyword&gt;&lt;/keywords&gt;&lt;dates&gt;&lt;year&gt;2017&lt;/year&gt;&lt;pub-dates&gt;&lt;date&gt;Feb&lt;/date&gt;&lt;/pub-dates&gt;&lt;/dates&gt;&lt;isbn&gt;1364-6613&lt;/isbn&gt;&lt;accession-num&gt;28025007&lt;/accession-num&gt;&lt;urls&gt;&lt;/urls&gt;&lt;custom2&gt;PMC5374269&lt;/custom2&gt;&lt;electronic-resource-num&gt;10.1016/j.tics.2016.12.001&lt;/electronic-resource-num&gt;&lt;remote-database-provider&gt;NLM&lt;/remote-database-provider&gt;&lt;language&gt;eng&lt;/language&gt;&lt;/record&gt;&lt;/Cite&gt;&lt;/EndNote&gt;</w:instrText>
      </w:r>
      <w:r>
        <w:rPr>
          <w:rFonts w:ascii="Times New Roman" w:hAnsi="Times New Roman" w:cs="Times New Roman"/>
          <w:color w:val="auto"/>
          <w:sz w:val="24"/>
        </w:rPr>
        <w:fldChar w:fldCharType="separate"/>
      </w:r>
      <w:r w:rsidR="005B2130">
        <w:rPr>
          <w:rFonts w:ascii="Times New Roman" w:hAnsi="Times New Roman" w:cs="Times New Roman"/>
          <w:noProof/>
          <w:color w:val="auto"/>
          <w:sz w:val="24"/>
        </w:rPr>
        <w:t>[33]</w:t>
      </w:r>
      <w:r>
        <w:rPr>
          <w:rFonts w:ascii="Times New Roman" w:hAnsi="Times New Roman" w:cs="Times New Roman"/>
          <w:color w:val="auto"/>
          <w:sz w:val="24"/>
        </w:rPr>
        <w:fldChar w:fldCharType="end"/>
      </w:r>
      <w:r>
        <w:rPr>
          <w:rFonts w:ascii="Times New Roman" w:hAnsi="Times New Roman" w:cs="Times New Roman"/>
          <w:color w:val="auto"/>
          <w:sz w:val="24"/>
        </w:rPr>
        <w:t>. In contrast, alpha and beta oscillation are thought to reflect top-down control of primary areas, dynamically adjusting the sensory gate and responsiveness</w:t>
      </w:r>
      <w:r w:rsidR="00BE4537">
        <w:rPr>
          <w:rFonts w:ascii="Times New Roman" w:hAnsi="Times New Roman" w:cs="Times New Roman"/>
          <w:color w:val="auto"/>
          <w:sz w:val="24"/>
        </w:rPr>
        <w:t xml:space="preserve"> </w:t>
      </w:r>
      <w:r w:rsidR="00434214">
        <w:rPr>
          <w:rFonts w:ascii="Times New Roman" w:hAnsi="Times New Roman" w:cs="Times New Roman"/>
          <w:color w:val="auto"/>
          <w:sz w:val="24"/>
        </w:rPr>
        <w:fldChar w:fldCharType="begin">
          <w:fldData xml:space="preserve">PEVuZE5vdGU+PENpdGU+PEF1dGhvcj5QZW5nPC9BdXRob3I+PFllYXI+MjAxNTwvWWVhcj48UmVj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</w:fldData>
        </w:fldChar>
      </w:r>
      <w:r w:rsidR="005B2130">
        <w:rPr>
          <w:rFonts w:ascii="Times New Roman" w:hAnsi="Times New Roman" w:cs="Times New Roman"/>
          <w:color w:val="auto"/>
          <w:sz w:val="24"/>
        </w:rPr>
        <w:instrText xml:space="preserve"> ADDIN EN.CITE </w:instrText>
      </w:r>
      <w:r w:rsidR="005B2130">
        <w:rPr>
          <w:rFonts w:ascii="Times New Roman" w:hAnsi="Times New Roman" w:cs="Times New Roman"/>
          <w:color w:val="auto"/>
          <w:sz w:val="24"/>
        </w:rPr>
        <w:fldChar w:fldCharType="begin">
          <w:fldData xml:space="preserve">PEVuZE5vdGU+PENpdGU+PEF1dGhvcj5QZW5nPC9BdXRob3I+PFllYXI+MjAxNTwvWWVhcj48UmVj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</w:fldData>
        </w:fldChar>
      </w:r>
      <w:r w:rsidR="005B2130">
        <w:rPr>
          <w:rFonts w:ascii="Times New Roman" w:hAnsi="Times New Roman" w:cs="Times New Roman"/>
          <w:color w:val="auto"/>
          <w:sz w:val="24"/>
        </w:rPr>
        <w:instrText xml:space="preserve"> ADDIN EN.CITE.DATA </w:instrText>
      </w:r>
      <w:r w:rsidR="005B2130">
        <w:rPr>
          <w:rFonts w:ascii="Times New Roman" w:hAnsi="Times New Roman" w:cs="Times New Roman"/>
          <w:color w:val="auto"/>
          <w:sz w:val="24"/>
        </w:rPr>
      </w:r>
      <w:r w:rsidR="005B2130">
        <w:rPr>
          <w:rFonts w:ascii="Times New Roman" w:hAnsi="Times New Roman" w:cs="Times New Roman"/>
          <w:color w:val="auto"/>
          <w:sz w:val="24"/>
        </w:rPr>
        <w:fldChar w:fldCharType="end"/>
      </w:r>
      <w:r w:rsidR="00434214">
        <w:rPr>
          <w:rFonts w:ascii="Times New Roman" w:hAnsi="Times New Roman" w:cs="Times New Roman"/>
          <w:color w:val="auto"/>
          <w:sz w:val="24"/>
        </w:rPr>
      </w:r>
      <w:r w:rsidR="00434214">
        <w:rPr>
          <w:rFonts w:ascii="Times New Roman" w:hAnsi="Times New Roman" w:cs="Times New Roman"/>
          <w:color w:val="auto"/>
          <w:sz w:val="24"/>
        </w:rPr>
        <w:fldChar w:fldCharType="separate"/>
      </w:r>
      <w:r w:rsidR="005B2130">
        <w:rPr>
          <w:rFonts w:ascii="Times New Roman" w:hAnsi="Times New Roman" w:cs="Times New Roman"/>
          <w:noProof/>
          <w:color w:val="auto"/>
          <w:sz w:val="24"/>
        </w:rPr>
        <w:t>[3, 34]</w:t>
      </w:r>
      <w:r w:rsidR="00434214">
        <w:rPr>
          <w:rFonts w:ascii="Times New Roman" w:hAnsi="Times New Roman" w:cs="Times New Roman"/>
          <w:color w:val="auto"/>
          <w:sz w:val="24"/>
        </w:rPr>
        <w:fldChar w:fldCharType="end"/>
      </w:r>
      <w:r>
        <w:rPr>
          <w:rFonts w:ascii="Times New Roman" w:hAnsi="Times New Roman" w:cs="Times New Roman"/>
          <w:color w:val="auto"/>
          <w:sz w:val="24"/>
        </w:rPr>
        <w:t xml:space="preserve">. The specific location of elicited brain activity might not be as important as originally thought. Mouraux et al. previously demonstrated that activity in the so-called pain matrix is indeed multimodal and can be equally activated by salient stimuli of other modalities </w:t>
      </w:r>
      <w:r>
        <w:rPr>
          <w:rFonts w:ascii="Times New Roman" w:hAnsi="Times New Roman" w:cs="Times New Roman"/>
          <w:color w:val="auto"/>
          <w:sz w:val="24"/>
        </w:rPr>
        <w:fldChar w:fldCharType="begin"/>
      </w:r>
      <w:r w:rsidR="005B2130">
        <w:rPr>
          <w:rFonts w:ascii="Times New Roman" w:hAnsi="Times New Roman" w:cs="Times New Roman"/>
          <w:color w:val="auto"/>
          <w:sz w:val="24"/>
        </w:rPr>
        <w:instrText xml:space="preserve"> ADDIN EN.CITE &lt;EndNote&gt;&lt;Cite&gt;&lt;Author&gt;Mouraux&lt;/Author&gt;&lt;Year&gt;2011&lt;/Year&gt;&lt;RecNum&gt;80&lt;/RecNum&gt;&lt;DisplayText&gt;[35]&lt;/DisplayText&gt;&lt;record&gt;&lt;rec-number&gt;80&lt;/rec-number&gt;&lt;foreign-keys&gt;&lt;key app="EN" db-id="2tfv2dt2jpap58efswsv2wrlp0xs25stzp9a" timestamp="1561483015"&gt;80&lt;/key&gt;&lt;/foreign-keys&gt;&lt;ref-type name="Journal Article"&gt;17&lt;/ref-type&gt;&lt;contributors&gt;&lt;authors&gt;&lt;author&gt;Mouraux, André&lt;/author&gt;&lt;author&gt;Diukova, Ana&lt;/author&gt;&lt;author&gt;Lee, Michael C.&lt;/author&gt;&lt;author&gt;Wise, Richard G.&lt;/author&gt;&lt;author&gt;Iannetti, Gian Domenico&lt;/author&gt;&lt;/authors&gt;&lt;/contributors&gt;&lt;titles&gt;&lt;title&gt;A multisensory investigation of the functional significance of the “pain matrix”&lt;/title&gt;&lt;secondary-title&gt;NeuroImage&lt;/secondary-title&gt;&lt;/titles&gt;&lt;periodical&gt;&lt;full-title&gt;Neuroimage&lt;/full-title&gt;&lt;abbr-1&gt;NeuroImage&lt;/abbr-1&gt;&lt;/periodical&gt;&lt;pages&gt;2237-2249&lt;/pages&gt;&lt;volume&gt;54&lt;/volume&gt;&lt;number&gt;3&lt;/number&gt;&lt;keywords&gt;&lt;keyword&gt;Pain&lt;/keyword&gt;&lt;keyword&gt;Nociception&lt;/keyword&gt;&lt;keyword&gt;fMRI&lt;/keyword&gt;&lt;keyword&gt;Saliency&lt;/keyword&gt;&lt;keyword&gt;Multimodal&lt;/keyword&gt;&lt;/keywords&gt;&lt;dates&gt;&lt;year&gt;2011&lt;/year&gt;&lt;pub-dates&gt;&lt;date&gt;2011/02/01/&lt;/date&gt;&lt;/pub-dates&gt;&lt;/dates&gt;&lt;isbn&gt;1053-8119&lt;/isbn&gt;&lt;urls&gt;&lt;related-urls&gt;&lt;url&gt;http://www.sciencedirect.com/science/article/pii/S1053811910012863&lt;/url&gt;&lt;/related-urls&gt;&lt;/urls&gt;&lt;electronic-resource-num&gt;https://doi.org/10.1016/j.neuroimage.2010.09.084&lt;/electronic-resource-num&gt;&lt;/record&gt;&lt;/Cite&gt;&lt;/EndNote&gt;</w:instrText>
      </w:r>
      <w:r>
        <w:rPr>
          <w:rFonts w:ascii="Times New Roman" w:hAnsi="Times New Roman" w:cs="Times New Roman"/>
          <w:color w:val="auto"/>
          <w:sz w:val="24"/>
        </w:rPr>
        <w:fldChar w:fldCharType="separate"/>
      </w:r>
      <w:r w:rsidR="005B2130">
        <w:rPr>
          <w:rFonts w:ascii="Times New Roman" w:hAnsi="Times New Roman" w:cs="Times New Roman"/>
          <w:noProof/>
          <w:color w:val="auto"/>
          <w:sz w:val="24"/>
        </w:rPr>
        <w:t>[35]</w:t>
      </w:r>
      <w:r>
        <w:rPr>
          <w:rFonts w:ascii="Times New Roman" w:hAnsi="Times New Roman" w:cs="Times New Roman"/>
          <w:color w:val="auto"/>
          <w:sz w:val="24"/>
        </w:rPr>
        <w:fldChar w:fldCharType="end"/>
      </w:r>
      <w:r>
        <w:rPr>
          <w:rFonts w:ascii="Times New Roman" w:hAnsi="Times New Roman" w:cs="Times New Roman"/>
          <w:color w:val="auto"/>
          <w:sz w:val="24"/>
        </w:rPr>
        <w:t xml:space="preserve">. This </w:t>
      </w:r>
      <w:r>
        <w:rPr>
          <w:rFonts w:ascii="Times New Roman" w:hAnsi="Times New Roman" w:cs="Times New Roman"/>
          <w:color w:val="auto"/>
          <w:sz w:val="24"/>
        </w:rPr>
        <w:lastRenderedPageBreak/>
        <w:t xml:space="preserve">attempt to localize activity in cortical regions previously associated with the pain matrix has impeded the functional significance of neuroimaging results </w:t>
      </w:r>
      <w:r>
        <w:rPr>
          <w:rFonts w:ascii="Times New Roman" w:hAnsi="Times New Roman" w:cs="Times New Roman"/>
          <w:color w:val="auto"/>
          <w:sz w:val="24"/>
        </w:rPr>
        <w:fldChar w:fldCharType="begin"/>
      </w:r>
      <w:r w:rsidR="005B2130">
        <w:rPr>
          <w:rFonts w:ascii="Times New Roman" w:hAnsi="Times New Roman" w:cs="Times New Roman"/>
          <w:color w:val="auto"/>
          <w:sz w:val="24"/>
        </w:rPr>
        <w:instrText xml:space="preserve"> ADDIN EN.CITE &lt;EndNote&gt;&lt;Cite&gt;&lt;Author&gt;Iannetti&lt;/Author&gt;&lt;Year&gt;2013&lt;/Year&gt;&lt;RecNum&gt;303&lt;/RecNum&gt;&lt;DisplayText&gt;[36]&lt;/DisplayText&gt;&lt;record&gt;&lt;rec-number&gt;303&lt;/rec-number&gt;&lt;foreign-keys&gt;&lt;key app="EN" db-id="2tfv2dt2jpap58efswsv2wrlp0xs25stzp9a" timestamp="1565205994"&gt;303&lt;/key&gt;&lt;/foreign-keys&gt;&lt;ref-type name="Journal Article"&gt;17&lt;/ref-type&gt;&lt;contributors&gt;&lt;authors&gt;&lt;author&gt;Iannetti, Gian Domenico&lt;/author&gt;&lt;author&gt;Salomons, Tim V.&lt;/author&gt;&lt;author&gt;Moayedi, Massieh&lt;/author&gt;&lt;author&gt;Mouraux, André&lt;/author&gt;&lt;author&gt;Davis, Karen D.&lt;/author&gt;&lt;/authors&gt;&lt;/contributors&gt;&lt;titles&gt;&lt;title&gt;Beyond metaphor: contrasting mechanisms of social and physical pain&lt;/title&gt;&lt;secondary-title&gt;Trends in Cognitive Sciences&lt;/secondary-title&gt;&lt;/titles&gt;&lt;periodical&gt;&lt;full-title&gt;Trends in Cognitive Sciences&lt;/full-title&gt;&lt;/periodical&gt;&lt;pages&gt;371-378&lt;/pages&gt;&lt;volume&gt;17&lt;/volume&gt;&lt;number&gt;8&lt;/number&gt;&lt;keywords&gt;&lt;keyword&gt;nociception&lt;/keyword&gt;&lt;keyword&gt;pain&lt;/keyword&gt;&lt;keyword&gt;functional brain imaging&lt;/keyword&gt;&lt;keyword&gt;reverse inference&lt;/keyword&gt;&lt;keyword&gt;social rejection&lt;/keyword&gt;&lt;keyword&gt;multivariate pattern analysis&lt;/keyword&gt;&lt;/keywords&gt;&lt;dates&gt;&lt;year&gt;2013&lt;/year&gt;&lt;pub-dates&gt;&lt;date&gt;2013/08/01/&lt;/date&gt;&lt;/pub-dates&gt;&lt;/dates&gt;&lt;isbn&gt;1364-6613&lt;/isbn&gt;&lt;urls&gt;&lt;related-urls&gt;&lt;url&gt;http://www.sciencedirect.com/science/article/pii/S1364661313001204&lt;/url&gt;&lt;/related-urls&gt;&lt;/urls&gt;&lt;electronic-resource-num&gt;https://doi.org/10.1016/j.tics.2013.06.002&lt;/electronic-resource-num&gt;&lt;/record&gt;&lt;/Cite&gt;&lt;/EndNote&gt;</w:instrText>
      </w:r>
      <w:r>
        <w:rPr>
          <w:rFonts w:ascii="Times New Roman" w:hAnsi="Times New Roman" w:cs="Times New Roman"/>
          <w:color w:val="auto"/>
          <w:sz w:val="24"/>
        </w:rPr>
        <w:fldChar w:fldCharType="separate"/>
      </w:r>
      <w:r w:rsidR="005B2130">
        <w:rPr>
          <w:rFonts w:ascii="Times New Roman" w:hAnsi="Times New Roman" w:cs="Times New Roman"/>
          <w:noProof/>
          <w:color w:val="auto"/>
          <w:sz w:val="24"/>
        </w:rPr>
        <w:t>[36]</w:t>
      </w:r>
      <w:r>
        <w:rPr>
          <w:rFonts w:ascii="Times New Roman" w:hAnsi="Times New Roman" w:cs="Times New Roman"/>
          <w:color w:val="auto"/>
          <w:sz w:val="24"/>
        </w:rPr>
        <w:fldChar w:fldCharType="end"/>
      </w:r>
      <w:r>
        <w:rPr>
          <w:rFonts w:ascii="Times New Roman" w:hAnsi="Times New Roman" w:cs="Times New Roman"/>
          <w:color w:val="auto"/>
          <w:sz w:val="24"/>
        </w:rPr>
        <w:t xml:space="preserve">. </w:t>
      </w:r>
    </w:p>
    <w:p w14:paraId="20B83650" w14:textId="04CA7996" w:rsidR="00F200F2" w:rsidRDefault="00540185" w:rsidP="00152871">
      <w:pPr>
        <w:spacing w:line="480" w:lineRule="auto"/>
        <w:ind w:right="-7" w:firstLine="720"/>
        <w:jc w:val="both"/>
        <w:rPr>
          <w:rFonts w:ascii="Times New Roman" w:hAnsi="Times New Roman" w:cs="Times New Roman"/>
          <w:color w:val="auto"/>
          <w:sz w:val="24"/>
        </w:rPr>
      </w:pPr>
      <w:r>
        <w:rPr>
          <w:rFonts w:ascii="Times New Roman" w:hAnsi="Times New Roman" w:cs="Times New Roman"/>
          <w:color w:val="auto"/>
          <w:sz w:val="24"/>
        </w:rPr>
        <w:t>A few studies</w:t>
      </w:r>
      <w:r w:rsidR="00152871">
        <w:rPr>
          <w:rFonts w:ascii="Times New Roman" w:hAnsi="Times New Roman" w:cs="Times New Roman"/>
          <w:color w:val="auto"/>
          <w:sz w:val="24"/>
        </w:rPr>
        <w:t xml:space="preserve"> mentioned above</w:t>
      </w:r>
      <w:r>
        <w:rPr>
          <w:rFonts w:ascii="Times New Roman" w:hAnsi="Times New Roman" w:cs="Times New Roman"/>
          <w:color w:val="auto"/>
          <w:sz w:val="24"/>
        </w:rPr>
        <w:t xml:space="preserve"> have investigated the use of machine learning in pain classification using some of the features mentioned above</w:t>
      </w:r>
      <w:r w:rsidR="00FD02DA">
        <w:rPr>
          <w:rFonts w:ascii="Times New Roman" w:hAnsi="Times New Roman" w:cs="Times New Roman"/>
          <w:color w:val="auto"/>
          <w:sz w:val="24"/>
        </w:rPr>
        <w:t xml:space="preserve"> </w:t>
      </w:r>
      <w:commentRangeStart w:id="23"/>
      <w:commentRangeStart w:id="24"/>
      <w:r w:rsidR="00FD02DA">
        <w:rPr>
          <w:rFonts w:ascii="Times New Roman" w:hAnsi="Times New Roman" w:cs="Times New Roman"/>
          <w:color w:val="auto"/>
          <w:sz w:val="24"/>
        </w:rPr>
        <w:fldChar w:fldCharType="begin">
          <w:fldData xml:space="preserve">PEVuZE5vdGU+PENpdGU+PEF1dGhvcj5NaXNyYTwvQXV0aG9yPjxZZWFyPjIwMTc8L1llYXI+PFJl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</w:fldData>
        </w:fldChar>
      </w:r>
      <w:r w:rsidR="005B2130">
        <w:rPr>
          <w:rFonts w:ascii="Times New Roman" w:hAnsi="Times New Roman" w:cs="Times New Roman"/>
          <w:color w:val="auto"/>
          <w:sz w:val="24"/>
        </w:rPr>
        <w:instrText xml:space="preserve"> ADDIN EN.CITE </w:instrText>
      </w:r>
      <w:r w:rsidR="005B2130">
        <w:rPr>
          <w:rFonts w:ascii="Times New Roman" w:hAnsi="Times New Roman" w:cs="Times New Roman"/>
          <w:color w:val="auto"/>
          <w:sz w:val="24"/>
        </w:rPr>
        <w:fldChar w:fldCharType="begin">
          <w:fldData xml:space="preserve">PEVuZE5vdGU+PENpdGU+PEF1dGhvcj5NaXNyYTwvQXV0aG9yPjxZZWFyPjIwMTc8L1llYXI+PFJl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</w:fldData>
        </w:fldChar>
      </w:r>
      <w:r w:rsidR="005B2130">
        <w:rPr>
          <w:rFonts w:ascii="Times New Roman" w:hAnsi="Times New Roman" w:cs="Times New Roman"/>
          <w:color w:val="auto"/>
          <w:sz w:val="24"/>
        </w:rPr>
        <w:instrText xml:space="preserve"> ADDIN EN.CITE.DATA </w:instrText>
      </w:r>
      <w:r w:rsidR="005B2130">
        <w:rPr>
          <w:rFonts w:ascii="Times New Roman" w:hAnsi="Times New Roman" w:cs="Times New Roman"/>
          <w:color w:val="auto"/>
          <w:sz w:val="24"/>
        </w:rPr>
      </w:r>
      <w:r w:rsidR="005B2130">
        <w:rPr>
          <w:rFonts w:ascii="Times New Roman" w:hAnsi="Times New Roman" w:cs="Times New Roman"/>
          <w:color w:val="auto"/>
          <w:sz w:val="24"/>
        </w:rPr>
        <w:fldChar w:fldCharType="end"/>
      </w:r>
      <w:r w:rsidR="00FD02DA">
        <w:rPr>
          <w:rFonts w:ascii="Times New Roman" w:hAnsi="Times New Roman" w:cs="Times New Roman"/>
          <w:color w:val="auto"/>
          <w:sz w:val="24"/>
        </w:rPr>
      </w:r>
      <w:r w:rsidR="00FD02DA">
        <w:rPr>
          <w:rFonts w:ascii="Times New Roman" w:hAnsi="Times New Roman" w:cs="Times New Roman"/>
          <w:color w:val="auto"/>
          <w:sz w:val="24"/>
        </w:rPr>
        <w:fldChar w:fldCharType="separate"/>
      </w:r>
      <w:r w:rsidR="005B2130">
        <w:rPr>
          <w:rFonts w:ascii="Times New Roman" w:hAnsi="Times New Roman" w:cs="Times New Roman"/>
          <w:noProof/>
          <w:color w:val="auto"/>
          <w:sz w:val="24"/>
        </w:rPr>
        <w:t>[11, 15, 28]</w:t>
      </w:r>
      <w:r w:rsidR="00FD02DA">
        <w:rPr>
          <w:rFonts w:ascii="Times New Roman" w:hAnsi="Times New Roman" w:cs="Times New Roman"/>
          <w:color w:val="auto"/>
          <w:sz w:val="24"/>
        </w:rPr>
        <w:fldChar w:fldCharType="end"/>
      </w:r>
      <w:commentRangeEnd w:id="23"/>
      <w:r w:rsidR="00366A6D">
        <w:rPr>
          <w:rStyle w:val="CommentReference"/>
        </w:rPr>
        <w:commentReference w:id="23"/>
      </w:r>
      <w:commentRangeEnd w:id="24"/>
      <w:r w:rsidR="00CE5A4F">
        <w:rPr>
          <w:rStyle w:val="CommentReference"/>
        </w:rPr>
        <w:commentReference w:id="24"/>
      </w:r>
      <w:r>
        <w:rPr>
          <w:rFonts w:ascii="Times New Roman" w:hAnsi="Times New Roman" w:cs="Times New Roman"/>
          <w:color w:val="auto"/>
          <w:sz w:val="24"/>
        </w:rPr>
        <w:t xml:space="preserve">. </w:t>
      </w:r>
      <w:r w:rsidR="00152871">
        <w:rPr>
          <w:rFonts w:ascii="Times New Roman" w:hAnsi="Times New Roman" w:cs="Times New Roman"/>
          <w:color w:val="auto"/>
          <w:sz w:val="24"/>
        </w:rPr>
        <w:t>In pain research, machine learning algorithms have been used to</w:t>
      </w:r>
      <w:r w:rsidR="00BF1934">
        <w:rPr>
          <w:rFonts w:ascii="Times New Roman" w:hAnsi="Times New Roman" w:cs="Times New Roman"/>
          <w:color w:val="auto"/>
          <w:sz w:val="24"/>
        </w:rPr>
        <w:t xml:space="preserve"> identify spatiotemporal patterns of brain activity that discriminate between two conditions, e.g. pain or no pain, and could ultimately </w:t>
      </w:r>
      <w:r w:rsidR="0095099A">
        <w:rPr>
          <w:rFonts w:ascii="Times New Roman" w:hAnsi="Times New Roman" w:cs="Times New Roman"/>
          <w:color w:val="auto"/>
          <w:sz w:val="24"/>
        </w:rPr>
        <w:t>serve</w:t>
      </w:r>
      <w:r w:rsidR="00BF1934">
        <w:rPr>
          <w:rFonts w:ascii="Times New Roman" w:hAnsi="Times New Roman" w:cs="Times New Roman"/>
          <w:color w:val="auto"/>
          <w:sz w:val="24"/>
        </w:rPr>
        <w:t xml:space="preserve"> for </w:t>
      </w:r>
      <w:r w:rsidR="0095099A">
        <w:rPr>
          <w:rFonts w:ascii="Times New Roman" w:hAnsi="Times New Roman" w:cs="Times New Roman"/>
          <w:color w:val="auto"/>
          <w:sz w:val="24"/>
        </w:rPr>
        <w:t xml:space="preserve">making </w:t>
      </w:r>
      <w:r w:rsidR="00BF1934">
        <w:rPr>
          <w:rFonts w:ascii="Times New Roman" w:hAnsi="Times New Roman" w:cs="Times New Roman"/>
          <w:color w:val="auto"/>
          <w:sz w:val="24"/>
        </w:rPr>
        <w:t xml:space="preserve">prediction on untested data </w:t>
      </w:r>
      <w:r w:rsidR="00BF1934">
        <w:rPr>
          <w:rFonts w:ascii="Times New Roman" w:hAnsi="Times New Roman" w:cs="Times New Roman"/>
          <w:color w:val="auto"/>
          <w:sz w:val="24"/>
        </w:rPr>
        <w:fldChar w:fldCharType="begin"/>
      </w:r>
      <w:r w:rsidR="00434214">
        <w:rPr>
          <w:rFonts w:ascii="Times New Roman" w:hAnsi="Times New Roman" w:cs="Times New Roman"/>
          <w:color w:val="auto"/>
          <w:sz w:val="24"/>
        </w:rPr>
        <w:instrText xml:space="preserve"> ADDIN EN.CITE &lt;EndNote&gt;&lt;Cite&gt;&lt;Author&gt;Rosa&lt;/Author&gt;&lt;Year&gt;2014&lt;/Year&gt;&lt;RecNum&gt;310&lt;/RecNum&gt;&lt;DisplayText&gt;[1]&lt;/DisplayText&gt;&lt;record&gt;&lt;rec-number&gt;310&lt;/rec-number&gt;&lt;foreign-keys&gt;&lt;key app="EN" db-id="2tfv2dt2jpap58efswsv2wrlp0xs25stzp9a" timestamp="1569596484"&gt;310&lt;/key&gt;&lt;/foreign-keys&gt;&lt;ref-type name="Journal Article"&gt;17&lt;/ref-type&gt;&lt;contributors&gt;&lt;authors&gt;&lt;author&gt;Rosa, Maria Joao&lt;/author&gt;&lt;author&gt;Seymour, Ben&lt;/author&gt;&lt;/authors&gt;&lt;/contributors&gt;&lt;titles&gt;&lt;title&gt;Decoding the matrix: Benefits and limitations of applying machine learning algorithms to pain neuroimaging&lt;/title&gt;&lt;secondary-title&gt;PAIN&lt;/secondary-title&gt;&lt;/titles&gt;&lt;periodical&gt;&lt;full-title&gt;Pain&lt;/full-title&gt;&lt;abbr-1&gt;Pain&lt;/abbr-1&gt;&lt;/periodical&gt;&lt;pages&gt;864-867&lt;/pages&gt;&lt;volume&gt;155&lt;/volume&gt;&lt;number&gt;5&lt;/number&gt;&lt;dates&gt;&lt;year&gt;2014&lt;/year&gt;&lt;/dates&gt;&lt;isbn&gt;0304-3959&lt;/isbn&gt;&lt;accession-num&gt;00006396-201405000-00009&lt;/accession-num&gt;&lt;urls&gt;&lt;related-urls&gt;&lt;url&gt;https://journals.lww.com/pain/Fulltext/2014/05000/Decoding_the_matrix__Benefits_and_limitations_of.9.aspx&lt;/url&gt;&lt;/related-urls&gt;&lt;/urls&gt;&lt;electronic-resource-num&gt;10.1016/j.pain.2014.02.013&lt;/electronic-resource-num&gt;&lt;/record&gt;&lt;/Cite&gt;&lt;/EndNote&gt;</w:instrText>
      </w:r>
      <w:r w:rsidR="00BF1934">
        <w:rPr>
          <w:rFonts w:ascii="Times New Roman" w:hAnsi="Times New Roman" w:cs="Times New Roman"/>
          <w:color w:val="auto"/>
          <w:sz w:val="24"/>
        </w:rPr>
        <w:fldChar w:fldCharType="separate"/>
      </w:r>
      <w:r w:rsidR="00434214">
        <w:rPr>
          <w:rFonts w:ascii="Times New Roman" w:hAnsi="Times New Roman" w:cs="Times New Roman"/>
          <w:noProof/>
          <w:color w:val="auto"/>
          <w:sz w:val="24"/>
        </w:rPr>
        <w:t>[1]</w:t>
      </w:r>
      <w:r w:rsidR="00BF1934">
        <w:rPr>
          <w:rFonts w:ascii="Times New Roman" w:hAnsi="Times New Roman" w:cs="Times New Roman"/>
          <w:color w:val="auto"/>
          <w:sz w:val="24"/>
        </w:rPr>
        <w:fldChar w:fldCharType="end"/>
      </w:r>
      <w:r w:rsidR="00BF1934">
        <w:rPr>
          <w:rFonts w:ascii="Times New Roman" w:hAnsi="Times New Roman" w:cs="Times New Roman"/>
          <w:color w:val="auto"/>
          <w:sz w:val="24"/>
        </w:rPr>
        <w:t xml:space="preserve">. </w:t>
      </w:r>
      <w:r w:rsidR="00B1433D">
        <w:rPr>
          <w:rFonts w:ascii="Times New Roman" w:hAnsi="Times New Roman" w:cs="Times New Roman"/>
          <w:color w:val="auto"/>
          <w:sz w:val="24"/>
        </w:rPr>
        <w:t>Regarding brief noxious thermal stimulation</w:t>
      </w:r>
      <w:r w:rsidR="002D48A5">
        <w:rPr>
          <w:rFonts w:ascii="Times New Roman" w:hAnsi="Times New Roman" w:cs="Times New Roman"/>
          <w:color w:val="auto"/>
          <w:sz w:val="24"/>
        </w:rPr>
        <w:t xml:space="preserve"> in the order of milliseconds</w:t>
      </w:r>
      <w:r w:rsidR="00B1433D">
        <w:rPr>
          <w:rFonts w:ascii="Times New Roman" w:hAnsi="Times New Roman" w:cs="Times New Roman"/>
          <w:color w:val="auto"/>
          <w:sz w:val="24"/>
        </w:rPr>
        <w:t>, Reches et al. (2016) have classified high and low pain responders using Brain Network Analysis (BNA) as a tool</w:t>
      </w:r>
      <w:r w:rsidR="00DE2EB7">
        <w:rPr>
          <w:rFonts w:ascii="Times New Roman" w:hAnsi="Times New Roman" w:cs="Times New Roman"/>
          <w:color w:val="auto"/>
          <w:sz w:val="24"/>
        </w:rPr>
        <w:t xml:space="preserve"> </w:t>
      </w:r>
      <w:r w:rsidR="00DE2EB7">
        <w:rPr>
          <w:rFonts w:ascii="Times New Roman" w:hAnsi="Times New Roman" w:cs="Times New Roman"/>
          <w:color w:val="auto"/>
          <w:sz w:val="24"/>
        </w:rPr>
        <w:fldChar w:fldCharType="begin">
          <w:fldData xml:space="preserve">PEVuZE5vdGU+PENpdGU+PEF1dGhvcj5SZWNoZXM8L0F1dGhvcj48WWVhcj4yMDE2PC9ZZWFyPjxS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</w:fldData>
        </w:fldChar>
      </w:r>
      <w:r w:rsidR="00434214">
        <w:rPr>
          <w:rFonts w:ascii="Times New Roman" w:hAnsi="Times New Roman" w:cs="Times New Roman"/>
          <w:color w:val="auto"/>
          <w:sz w:val="24"/>
        </w:rPr>
        <w:instrText xml:space="preserve"> ADDIN EN.CITE </w:instrText>
      </w:r>
      <w:r w:rsidR="00434214">
        <w:rPr>
          <w:rFonts w:ascii="Times New Roman" w:hAnsi="Times New Roman" w:cs="Times New Roman"/>
          <w:color w:val="auto"/>
          <w:sz w:val="24"/>
        </w:rPr>
        <w:fldChar w:fldCharType="begin">
          <w:fldData xml:space="preserve">PEVuZE5vdGU+PENpdGU+PEF1dGhvcj5SZWNoZXM8L0F1dGhvcj48WWVhcj4yMDE2PC9ZZWFyPjxS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</w:fldData>
        </w:fldChar>
      </w:r>
      <w:r w:rsidR="00434214">
        <w:rPr>
          <w:rFonts w:ascii="Times New Roman" w:hAnsi="Times New Roman" w:cs="Times New Roman"/>
          <w:color w:val="auto"/>
          <w:sz w:val="24"/>
        </w:rPr>
        <w:instrText xml:space="preserve"> ADDIN EN.CITE.DATA </w:instrText>
      </w:r>
      <w:r w:rsidR="00434214">
        <w:rPr>
          <w:rFonts w:ascii="Times New Roman" w:hAnsi="Times New Roman" w:cs="Times New Roman"/>
          <w:color w:val="auto"/>
          <w:sz w:val="24"/>
        </w:rPr>
      </w:r>
      <w:r w:rsidR="00434214">
        <w:rPr>
          <w:rFonts w:ascii="Times New Roman" w:hAnsi="Times New Roman" w:cs="Times New Roman"/>
          <w:color w:val="auto"/>
          <w:sz w:val="24"/>
        </w:rPr>
        <w:fldChar w:fldCharType="end"/>
      </w:r>
      <w:r w:rsidR="00DE2EB7">
        <w:rPr>
          <w:rFonts w:ascii="Times New Roman" w:hAnsi="Times New Roman" w:cs="Times New Roman"/>
          <w:color w:val="auto"/>
          <w:sz w:val="24"/>
        </w:rPr>
      </w:r>
      <w:r w:rsidR="00DE2EB7">
        <w:rPr>
          <w:rFonts w:ascii="Times New Roman" w:hAnsi="Times New Roman" w:cs="Times New Roman"/>
          <w:color w:val="auto"/>
          <w:sz w:val="24"/>
        </w:rPr>
        <w:fldChar w:fldCharType="separate"/>
      </w:r>
      <w:r w:rsidR="00434214">
        <w:rPr>
          <w:rFonts w:ascii="Times New Roman" w:hAnsi="Times New Roman" w:cs="Times New Roman"/>
          <w:noProof/>
          <w:color w:val="auto"/>
          <w:sz w:val="24"/>
        </w:rPr>
        <w:t>[11]</w:t>
      </w:r>
      <w:r w:rsidR="00DE2EB7">
        <w:rPr>
          <w:rFonts w:ascii="Times New Roman" w:hAnsi="Times New Roman" w:cs="Times New Roman"/>
          <w:color w:val="auto"/>
          <w:sz w:val="24"/>
        </w:rPr>
        <w:fldChar w:fldCharType="end"/>
      </w:r>
      <w:r w:rsidR="00B1433D">
        <w:rPr>
          <w:rFonts w:ascii="Times New Roman" w:hAnsi="Times New Roman" w:cs="Times New Roman"/>
          <w:color w:val="auto"/>
          <w:sz w:val="24"/>
        </w:rPr>
        <w:t>. The BNA algorithm uses graph representation to depict the evolution of network dynamics in time, location and frequency</w:t>
      </w:r>
      <w:r w:rsidR="00DE2EB7">
        <w:rPr>
          <w:rFonts w:ascii="Times New Roman" w:hAnsi="Times New Roman" w:cs="Times New Roman"/>
          <w:color w:val="auto"/>
          <w:sz w:val="24"/>
        </w:rPr>
        <w:t xml:space="preserve"> </w:t>
      </w:r>
      <w:r w:rsidR="00DE2EB7">
        <w:rPr>
          <w:rFonts w:ascii="Times New Roman" w:hAnsi="Times New Roman" w:cs="Times New Roman"/>
          <w:color w:val="auto"/>
          <w:sz w:val="24"/>
        </w:rPr>
        <w:fldChar w:fldCharType="begin">
          <w:fldData xml:space="preserve">PEVuZE5vdGU+PENpdGU+PEF1dGhvcj5SZWNoZXM8L0F1dGhvcj48WWVhcj4yMDE2PC9ZZWFyPjxS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</w:fldData>
        </w:fldChar>
      </w:r>
      <w:r w:rsidR="00434214">
        <w:rPr>
          <w:rFonts w:ascii="Times New Roman" w:hAnsi="Times New Roman" w:cs="Times New Roman"/>
          <w:color w:val="auto"/>
          <w:sz w:val="24"/>
        </w:rPr>
        <w:instrText xml:space="preserve"> ADDIN EN.CITE </w:instrText>
      </w:r>
      <w:r w:rsidR="00434214">
        <w:rPr>
          <w:rFonts w:ascii="Times New Roman" w:hAnsi="Times New Roman" w:cs="Times New Roman"/>
          <w:color w:val="auto"/>
          <w:sz w:val="24"/>
        </w:rPr>
        <w:fldChar w:fldCharType="begin">
          <w:fldData xml:space="preserve">PEVuZE5vdGU+PENpdGU+PEF1dGhvcj5SZWNoZXM8L0F1dGhvcj48WWVhcj4yMDE2PC9ZZWFyPjxS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</w:fldData>
        </w:fldChar>
      </w:r>
      <w:r w:rsidR="00434214">
        <w:rPr>
          <w:rFonts w:ascii="Times New Roman" w:hAnsi="Times New Roman" w:cs="Times New Roman"/>
          <w:color w:val="auto"/>
          <w:sz w:val="24"/>
        </w:rPr>
        <w:instrText xml:space="preserve"> ADDIN EN.CITE.DATA </w:instrText>
      </w:r>
      <w:r w:rsidR="00434214">
        <w:rPr>
          <w:rFonts w:ascii="Times New Roman" w:hAnsi="Times New Roman" w:cs="Times New Roman"/>
          <w:color w:val="auto"/>
          <w:sz w:val="24"/>
        </w:rPr>
      </w:r>
      <w:r w:rsidR="00434214">
        <w:rPr>
          <w:rFonts w:ascii="Times New Roman" w:hAnsi="Times New Roman" w:cs="Times New Roman"/>
          <w:color w:val="auto"/>
          <w:sz w:val="24"/>
        </w:rPr>
        <w:fldChar w:fldCharType="end"/>
      </w:r>
      <w:r w:rsidR="00DE2EB7">
        <w:rPr>
          <w:rFonts w:ascii="Times New Roman" w:hAnsi="Times New Roman" w:cs="Times New Roman"/>
          <w:color w:val="auto"/>
          <w:sz w:val="24"/>
        </w:rPr>
      </w:r>
      <w:r w:rsidR="00DE2EB7">
        <w:rPr>
          <w:rFonts w:ascii="Times New Roman" w:hAnsi="Times New Roman" w:cs="Times New Roman"/>
          <w:color w:val="auto"/>
          <w:sz w:val="24"/>
        </w:rPr>
        <w:fldChar w:fldCharType="separate"/>
      </w:r>
      <w:r w:rsidR="00434214">
        <w:rPr>
          <w:rFonts w:ascii="Times New Roman" w:hAnsi="Times New Roman" w:cs="Times New Roman"/>
          <w:noProof/>
          <w:color w:val="auto"/>
          <w:sz w:val="24"/>
        </w:rPr>
        <w:t>[11]</w:t>
      </w:r>
      <w:r w:rsidR="00DE2EB7">
        <w:rPr>
          <w:rFonts w:ascii="Times New Roman" w:hAnsi="Times New Roman" w:cs="Times New Roman"/>
          <w:color w:val="auto"/>
          <w:sz w:val="24"/>
        </w:rPr>
        <w:fldChar w:fldCharType="end"/>
      </w:r>
      <w:r w:rsidR="00B1433D">
        <w:rPr>
          <w:rFonts w:ascii="Times New Roman" w:hAnsi="Times New Roman" w:cs="Times New Roman"/>
          <w:color w:val="auto"/>
          <w:sz w:val="24"/>
        </w:rPr>
        <w:t xml:space="preserve">. </w:t>
      </w:r>
      <w:r w:rsidR="00474B41">
        <w:rPr>
          <w:rFonts w:ascii="Times New Roman" w:hAnsi="Times New Roman" w:cs="Times New Roman"/>
          <w:color w:val="auto"/>
          <w:sz w:val="24"/>
        </w:rPr>
        <w:t xml:space="preserve">The features used included a </w:t>
      </w:r>
      <w:r w:rsidR="0095099A">
        <w:rPr>
          <w:rFonts w:ascii="Times New Roman" w:hAnsi="Times New Roman" w:cs="Times New Roman"/>
          <w:color w:val="auto"/>
          <w:sz w:val="24"/>
        </w:rPr>
        <w:t>combination of pain</w:t>
      </w:r>
      <w:r w:rsidR="00474B41">
        <w:rPr>
          <w:rFonts w:ascii="Times New Roman" w:hAnsi="Times New Roman" w:cs="Times New Roman"/>
          <w:color w:val="auto"/>
          <w:sz w:val="24"/>
        </w:rPr>
        <w:t xml:space="preserve"> </w:t>
      </w:r>
      <w:r w:rsidR="0095099A">
        <w:rPr>
          <w:rFonts w:ascii="Times New Roman" w:hAnsi="Times New Roman" w:cs="Times New Roman"/>
          <w:color w:val="auto"/>
          <w:sz w:val="24"/>
        </w:rPr>
        <w:t>evoked potentials (EPs)</w:t>
      </w:r>
      <w:r w:rsidR="00474B41">
        <w:rPr>
          <w:rFonts w:ascii="Times New Roman" w:hAnsi="Times New Roman" w:cs="Times New Roman"/>
          <w:color w:val="auto"/>
          <w:sz w:val="24"/>
        </w:rPr>
        <w:t xml:space="preserve"> and spectral power</w:t>
      </w:r>
      <w:r w:rsidR="00DE2EB7">
        <w:rPr>
          <w:rFonts w:ascii="Times New Roman" w:hAnsi="Times New Roman" w:cs="Times New Roman"/>
          <w:color w:val="auto"/>
          <w:sz w:val="24"/>
        </w:rPr>
        <w:t xml:space="preserve"> </w:t>
      </w:r>
      <w:r w:rsidR="00DE2EB7">
        <w:rPr>
          <w:rFonts w:ascii="Times New Roman" w:hAnsi="Times New Roman" w:cs="Times New Roman"/>
          <w:color w:val="auto"/>
          <w:sz w:val="24"/>
        </w:rPr>
        <w:fldChar w:fldCharType="begin">
          <w:fldData xml:space="preserve">PEVuZE5vdGU+PENpdGU+PEF1dGhvcj5SZWNoZXM8L0F1dGhvcj48WWVhcj4yMDE2PC9ZZWFyPjxS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</w:fldData>
        </w:fldChar>
      </w:r>
      <w:r w:rsidR="00434214">
        <w:rPr>
          <w:rFonts w:ascii="Times New Roman" w:hAnsi="Times New Roman" w:cs="Times New Roman"/>
          <w:color w:val="auto"/>
          <w:sz w:val="24"/>
        </w:rPr>
        <w:instrText xml:space="preserve"> ADDIN EN.CITE </w:instrText>
      </w:r>
      <w:r w:rsidR="00434214">
        <w:rPr>
          <w:rFonts w:ascii="Times New Roman" w:hAnsi="Times New Roman" w:cs="Times New Roman"/>
          <w:color w:val="auto"/>
          <w:sz w:val="24"/>
        </w:rPr>
        <w:fldChar w:fldCharType="begin">
          <w:fldData xml:space="preserve">PEVuZE5vdGU+PENpdGU+PEF1dGhvcj5SZWNoZXM8L0F1dGhvcj48WWVhcj4yMDE2PC9ZZWFyPjxS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</w:fldData>
        </w:fldChar>
      </w:r>
      <w:r w:rsidR="00434214">
        <w:rPr>
          <w:rFonts w:ascii="Times New Roman" w:hAnsi="Times New Roman" w:cs="Times New Roman"/>
          <w:color w:val="auto"/>
          <w:sz w:val="24"/>
        </w:rPr>
        <w:instrText xml:space="preserve"> ADDIN EN.CITE.DATA </w:instrText>
      </w:r>
      <w:r w:rsidR="00434214">
        <w:rPr>
          <w:rFonts w:ascii="Times New Roman" w:hAnsi="Times New Roman" w:cs="Times New Roman"/>
          <w:color w:val="auto"/>
          <w:sz w:val="24"/>
        </w:rPr>
      </w:r>
      <w:r w:rsidR="00434214">
        <w:rPr>
          <w:rFonts w:ascii="Times New Roman" w:hAnsi="Times New Roman" w:cs="Times New Roman"/>
          <w:color w:val="auto"/>
          <w:sz w:val="24"/>
        </w:rPr>
        <w:fldChar w:fldCharType="end"/>
      </w:r>
      <w:r w:rsidR="00DE2EB7">
        <w:rPr>
          <w:rFonts w:ascii="Times New Roman" w:hAnsi="Times New Roman" w:cs="Times New Roman"/>
          <w:color w:val="auto"/>
          <w:sz w:val="24"/>
        </w:rPr>
      </w:r>
      <w:r w:rsidR="00DE2EB7">
        <w:rPr>
          <w:rFonts w:ascii="Times New Roman" w:hAnsi="Times New Roman" w:cs="Times New Roman"/>
          <w:color w:val="auto"/>
          <w:sz w:val="24"/>
        </w:rPr>
        <w:fldChar w:fldCharType="separate"/>
      </w:r>
      <w:r w:rsidR="00434214">
        <w:rPr>
          <w:rFonts w:ascii="Times New Roman" w:hAnsi="Times New Roman" w:cs="Times New Roman"/>
          <w:noProof/>
          <w:color w:val="auto"/>
          <w:sz w:val="24"/>
        </w:rPr>
        <w:t>[11]</w:t>
      </w:r>
      <w:r w:rsidR="00DE2EB7">
        <w:rPr>
          <w:rFonts w:ascii="Times New Roman" w:hAnsi="Times New Roman" w:cs="Times New Roman"/>
          <w:color w:val="auto"/>
          <w:sz w:val="24"/>
        </w:rPr>
        <w:fldChar w:fldCharType="end"/>
      </w:r>
      <w:r w:rsidR="00474B41">
        <w:rPr>
          <w:rFonts w:ascii="Times New Roman" w:hAnsi="Times New Roman" w:cs="Times New Roman"/>
          <w:color w:val="auto"/>
          <w:sz w:val="24"/>
        </w:rPr>
        <w:t>. The BNA algorithm comprises a group level pattern recognition</w:t>
      </w:r>
      <w:r w:rsidR="000D7544">
        <w:rPr>
          <w:rFonts w:ascii="Times New Roman" w:hAnsi="Times New Roman" w:cs="Times New Roman"/>
          <w:color w:val="auto"/>
          <w:sz w:val="24"/>
        </w:rPr>
        <w:t xml:space="preserve"> that extract co-occurring EPs peaks across subjects to obtain a reference brain network model (RBNM)</w:t>
      </w:r>
      <w:r w:rsidR="00DE2EB7">
        <w:rPr>
          <w:rFonts w:ascii="Times New Roman" w:hAnsi="Times New Roman" w:cs="Times New Roman"/>
          <w:color w:val="auto"/>
          <w:sz w:val="24"/>
        </w:rPr>
        <w:t xml:space="preserve"> </w:t>
      </w:r>
      <w:r w:rsidR="00DE2EB7">
        <w:rPr>
          <w:rFonts w:ascii="Times New Roman" w:hAnsi="Times New Roman" w:cs="Times New Roman"/>
          <w:color w:val="auto"/>
          <w:sz w:val="24"/>
        </w:rPr>
        <w:fldChar w:fldCharType="begin">
          <w:fldData xml:space="preserve">PEVuZE5vdGU+PENpdGU+PEF1dGhvcj5SZWNoZXM8L0F1dGhvcj48WWVhcj4yMDE2PC9ZZWFyPjxS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</w:fldData>
        </w:fldChar>
      </w:r>
      <w:r w:rsidR="00434214">
        <w:rPr>
          <w:rFonts w:ascii="Times New Roman" w:hAnsi="Times New Roman" w:cs="Times New Roman"/>
          <w:color w:val="auto"/>
          <w:sz w:val="24"/>
        </w:rPr>
        <w:instrText xml:space="preserve"> ADDIN EN.CITE </w:instrText>
      </w:r>
      <w:r w:rsidR="00434214">
        <w:rPr>
          <w:rFonts w:ascii="Times New Roman" w:hAnsi="Times New Roman" w:cs="Times New Roman"/>
          <w:color w:val="auto"/>
          <w:sz w:val="24"/>
        </w:rPr>
        <w:fldChar w:fldCharType="begin">
          <w:fldData xml:space="preserve">PEVuZE5vdGU+PENpdGU+PEF1dGhvcj5SZWNoZXM8L0F1dGhvcj48WWVhcj4yMDE2PC9ZZWFyPjxS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</w:fldData>
        </w:fldChar>
      </w:r>
      <w:r w:rsidR="00434214">
        <w:rPr>
          <w:rFonts w:ascii="Times New Roman" w:hAnsi="Times New Roman" w:cs="Times New Roman"/>
          <w:color w:val="auto"/>
          <w:sz w:val="24"/>
        </w:rPr>
        <w:instrText xml:space="preserve"> ADDIN EN.CITE.DATA </w:instrText>
      </w:r>
      <w:r w:rsidR="00434214">
        <w:rPr>
          <w:rFonts w:ascii="Times New Roman" w:hAnsi="Times New Roman" w:cs="Times New Roman"/>
          <w:color w:val="auto"/>
          <w:sz w:val="24"/>
        </w:rPr>
      </w:r>
      <w:r w:rsidR="00434214">
        <w:rPr>
          <w:rFonts w:ascii="Times New Roman" w:hAnsi="Times New Roman" w:cs="Times New Roman"/>
          <w:color w:val="auto"/>
          <w:sz w:val="24"/>
        </w:rPr>
        <w:fldChar w:fldCharType="end"/>
      </w:r>
      <w:r w:rsidR="00DE2EB7">
        <w:rPr>
          <w:rFonts w:ascii="Times New Roman" w:hAnsi="Times New Roman" w:cs="Times New Roman"/>
          <w:color w:val="auto"/>
          <w:sz w:val="24"/>
        </w:rPr>
      </w:r>
      <w:r w:rsidR="00DE2EB7">
        <w:rPr>
          <w:rFonts w:ascii="Times New Roman" w:hAnsi="Times New Roman" w:cs="Times New Roman"/>
          <w:color w:val="auto"/>
          <w:sz w:val="24"/>
        </w:rPr>
        <w:fldChar w:fldCharType="separate"/>
      </w:r>
      <w:r w:rsidR="00434214">
        <w:rPr>
          <w:rFonts w:ascii="Times New Roman" w:hAnsi="Times New Roman" w:cs="Times New Roman"/>
          <w:noProof/>
          <w:color w:val="auto"/>
          <w:sz w:val="24"/>
        </w:rPr>
        <w:t>[11]</w:t>
      </w:r>
      <w:r w:rsidR="00DE2EB7">
        <w:rPr>
          <w:rFonts w:ascii="Times New Roman" w:hAnsi="Times New Roman" w:cs="Times New Roman"/>
          <w:color w:val="auto"/>
          <w:sz w:val="24"/>
        </w:rPr>
        <w:fldChar w:fldCharType="end"/>
      </w:r>
      <w:r w:rsidR="000D7544">
        <w:rPr>
          <w:rFonts w:ascii="Times New Roman" w:hAnsi="Times New Roman" w:cs="Times New Roman"/>
          <w:color w:val="auto"/>
          <w:sz w:val="24"/>
        </w:rPr>
        <w:t>. Once the RBNM is computed, each subject’s network dynamics during thermal stimulation is compared to the RBNM and a similarity score is obtained</w:t>
      </w:r>
      <w:r w:rsidR="00DE2EB7">
        <w:rPr>
          <w:rFonts w:ascii="Times New Roman" w:hAnsi="Times New Roman" w:cs="Times New Roman"/>
          <w:color w:val="auto"/>
          <w:sz w:val="24"/>
        </w:rPr>
        <w:t xml:space="preserve"> </w:t>
      </w:r>
      <w:commentRangeStart w:id="25"/>
      <w:r w:rsidR="00DE2EB7">
        <w:rPr>
          <w:rFonts w:ascii="Times New Roman" w:hAnsi="Times New Roman" w:cs="Times New Roman"/>
          <w:color w:val="auto"/>
          <w:sz w:val="24"/>
        </w:rPr>
        <w:fldChar w:fldCharType="begin">
          <w:fldData xml:space="preserve">PEVuZE5vdGU+PENpdGU+PEF1dGhvcj5SZWNoZXM8L0F1dGhvcj48WWVhcj4yMDE2PC9ZZWFyPjxS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</w:fldData>
        </w:fldChar>
      </w:r>
      <w:r w:rsidR="00434214">
        <w:rPr>
          <w:rFonts w:ascii="Times New Roman" w:hAnsi="Times New Roman" w:cs="Times New Roman"/>
          <w:color w:val="auto"/>
          <w:sz w:val="24"/>
        </w:rPr>
        <w:instrText xml:space="preserve"> ADDIN EN.CITE </w:instrText>
      </w:r>
      <w:r w:rsidR="00434214">
        <w:rPr>
          <w:rFonts w:ascii="Times New Roman" w:hAnsi="Times New Roman" w:cs="Times New Roman"/>
          <w:color w:val="auto"/>
          <w:sz w:val="24"/>
        </w:rPr>
        <w:fldChar w:fldCharType="begin">
          <w:fldData xml:space="preserve">PEVuZE5vdGU+PENpdGU+PEF1dGhvcj5SZWNoZXM8L0F1dGhvcj48WWVhcj4yMDE2PC9ZZWFyPjxS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</w:fldData>
        </w:fldChar>
      </w:r>
      <w:r w:rsidR="00434214">
        <w:rPr>
          <w:rFonts w:ascii="Times New Roman" w:hAnsi="Times New Roman" w:cs="Times New Roman"/>
          <w:color w:val="auto"/>
          <w:sz w:val="24"/>
        </w:rPr>
        <w:instrText xml:space="preserve"> ADDIN EN.CITE.DATA </w:instrText>
      </w:r>
      <w:r w:rsidR="00434214">
        <w:rPr>
          <w:rFonts w:ascii="Times New Roman" w:hAnsi="Times New Roman" w:cs="Times New Roman"/>
          <w:color w:val="auto"/>
          <w:sz w:val="24"/>
        </w:rPr>
      </w:r>
      <w:r w:rsidR="00434214">
        <w:rPr>
          <w:rFonts w:ascii="Times New Roman" w:hAnsi="Times New Roman" w:cs="Times New Roman"/>
          <w:color w:val="auto"/>
          <w:sz w:val="24"/>
        </w:rPr>
        <w:fldChar w:fldCharType="end"/>
      </w:r>
      <w:r w:rsidR="00DE2EB7">
        <w:rPr>
          <w:rFonts w:ascii="Times New Roman" w:hAnsi="Times New Roman" w:cs="Times New Roman"/>
          <w:color w:val="auto"/>
          <w:sz w:val="24"/>
        </w:rPr>
      </w:r>
      <w:r w:rsidR="00DE2EB7">
        <w:rPr>
          <w:rFonts w:ascii="Times New Roman" w:hAnsi="Times New Roman" w:cs="Times New Roman"/>
          <w:color w:val="auto"/>
          <w:sz w:val="24"/>
        </w:rPr>
        <w:fldChar w:fldCharType="separate"/>
      </w:r>
      <w:r w:rsidR="00434214">
        <w:rPr>
          <w:rFonts w:ascii="Times New Roman" w:hAnsi="Times New Roman" w:cs="Times New Roman"/>
          <w:noProof/>
          <w:color w:val="auto"/>
          <w:sz w:val="24"/>
        </w:rPr>
        <w:t>[11]</w:t>
      </w:r>
      <w:r w:rsidR="00DE2EB7">
        <w:rPr>
          <w:rFonts w:ascii="Times New Roman" w:hAnsi="Times New Roman" w:cs="Times New Roman"/>
          <w:color w:val="auto"/>
          <w:sz w:val="24"/>
        </w:rPr>
        <w:fldChar w:fldCharType="end"/>
      </w:r>
      <w:commentRangeEnd w:id="25"/>
      <w:r w:rsidR="00366A6D">
        <w:rPr>
          <w:rStyle w:val="CommentReference"/>
        </w:rPr>
        <w:commentReference w:id="25"/>
      </w:r>
      <w:r w:rsidR="000D7544">
        <w:rPr>
          <w:rFonts w:ascii="Times New Roman" w:hAnsi="Times New Roman" w:cs="Times New Roman"/>
          <w:color w:val="auto"/>
          <w:sz w:val="24"/>
        </w:rPr>
        <w:t>. At high stimulus temperature (49 and 52 C), complex networks were revealed by increasing activity and expending connectivity between the nodes of the network</w:t>
      </w:r>
      <w:r w:rsidR="00DE2EB7">
        <w:rPr>
          <w:rFonts w:ascii="Times New Roman" w:hAnsi="Times New Roman" w:cs="Times New Roman"/>
          <w:color w:val="auto"/>
          <w:sz w:val="24"/>
        </w:rPr>
        <w:t xml:space="preserve"> </w:t>
      </w:r>
      <w:r w:rsidR="00DE2EB7">
        <w:rPr>
          <w:rFonts w:ascii="Times New Roman" w:hAnsi="Times New Roman" w:cs="Times New Roman"/>
          <w:color w:val="auto"/>
          <w:sz w:val="24"/>
        </w:rPr>
        <w:fldChar w:fldCharType="begin">
          <w:fldData xml:space="preserve">PEVuZE5vdGU+PENpdGU+PEF1dGhvcj5SZWNoZXM8L0F1dGhvcj48WWVhcj4yMDE2PC9ZZWFyPjxS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</w:fldData>
        </w:fldChar>
      </w:r>
      <w:r w:rsidR="00434214">
        <w:rPr>
          <w:rFonts w:ascii="Times New Roman" w:hAnsi="Times New Roman" w:cs="Times New Roman"/>
          <w:color w:val="auto"/>
          <w:sz w:val="24"/>
        </w:rPr>
        <w:instrText xml:space="preserve"> ADDIN EN.CITE </w:instrText>
      </w:r>
      <w:r w:rsidR="00434214">
        <w:rPr>
          <w:rFonts w:ascii="Times New Roman" w:hAnsi="Times New Roman" w:cs="Times New Roman"/>
          <w:color w:val="auto"/>
          <w:sz w:val="24"/>
        </w:rPr>
        <w:fldChar w:fldCharType="begin">
          <w:fldData xml:space="preserve">PEVuZE5vdGU+PENpdGU+PEF1dGhvcj5SZWNoZXM8L0F1dGhvcj48WWVhcj4yMDE2PC9ZZWFyPjxS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</w:fldData>
        </w:fldChar>
      </w:r>
      <w:r w:rsidR="00434214">
        <w:rPr>
          <w:rFonts w:ascii="Times New Roman" w:hAnsi="Times New Roman" w:cs="Times New Roman"/>
          <w:color w:val="auto"/>
          <w:sz w:val="24"/>
        </w:rPr>
        <w:instrText xml:space="preserve"> ADDIN EN.CITE.DATA </w:instrText>
      </w:r>
      <w:r w:rsidR="00434214">
        <w:rPr>
          <w:rFonts w:ascii="Times New Roman" w:hAnsi="Times New Roman" w:cs="Times New Roman"/>
          <w:color w:val="auto"/>
          <w:sz w:val="24"/>
        </w:rPr>
      </w:r>
      <w:r w:rsidR="00434214">
        <w:rPr>
          <w:rFonts w:ascii="Times New Roman" w:hAnsi="Times New Roman" w:cs="Times New Roman"/>
          <w:color w:val="auto"/>
          <w:sz w:val="24"/>
        </w:rPr>
        <w:fldChar w:fldCharType="end"/>
      </w:r>
      <w:r w:rsidR="00DE2EB7">
        <w:rPr>
          <w:rFonts w:ascii="Times New Roman" w:hAnsi="Times New Roman" w:cs="Times New Roman"/>
          <w:color w:val="auto"/>
          <w:sz w:val="24"/>
        </w:rPr>
      </w:r>
      <w:r w:rsidR="00DE2EB7">
        <w:rPr>
          <w:rFonts w:ascii="Times New Roman" w:hAnsi="Times New Roman" w:cs="Times New Roman"/>
          <w:color w:val="auto"/>
          <w:sz w:val="24"/>
        </w:rPr>
        <w:fldChar w:fldCharType="separate"/>
      </w:r>
      <w:r w:rsidR="00434214">
        <w:rPr>
          <w:rFonts w:ascii="Times New Roman" w:hAnsi="Times New Roman" w:cs="Times New Roman"/>
          <w:noProof/>
          <w:color w:val="auto"/>
          <w:sz w:val="24"/>
        </w:rPr>
        <w:t>[11]</w:t>
      </w:r>
      <w:r w:rsidR="00DE2EB7">
        <w:rPr>
          <w:rFonts w:ascii="Times New Roman" w:hAnsi="Times New Roman" w:cs="Times New Roman"/>
          <w:color w:val="auto"/>
          <w:sz w:val="24"/>
        </w:rPr>
        <w:fldChar w:fldCharType="end"/>
      </w:r>
      <w:r w:rsidR="000D7544">
        <w:rPr>
          <w:rFonts w:ascii="Times New Roman" w:hAnsi="Times New Roman" w:cs="Times New Roman"/>
          <w:color w:val="auto"/>
          <w:sz w:val="24"/>
        </w:rPr>
        <w:t>. The RBNMs obtained at these high temperature</w:t>
      </w:r>
      <w:r w:rsidR="00DE2EB7">
        <w:rPr>
          <w:rFonts w:ascii="Times New Roman" w:hAnsi="Times New Roman" w:cs="Times New Roman"/>
          <w:color w:val="auto"/>
          <w:sz w:val="24"/>
        </w:rPr>
        <w:t>s</w:t>
      </w:r>
      <w:r w:rsidR="000D7544">
        <w:rPr>
          <w:rFonts w:ascii="Times New Roman" w:hAnsi="Times New Roman" w:cs="Times New Roman"/>
          <w:color w:val="auto"/>
          <w:sz w:val="24"/>
        </w:rPr>
        <w:t xml:space="preserve"> were effective in classifying high and low pain responders reaching an accuracy of 87-93 % when assessed at 52 </w:t>
      </w:r>
      <w:r w:rsidR="006604E8">
        <w:rPr>
          <w:rFonts w:ascii="Times New Roman" w:hAnsi="Times New Roman" w:cs="Times New Roman"/>
          <w:color w:val="auto"/>
          <w:sz w:val="24"/>
        </w:rPr>
        <w:t>°C</w:t>
      </w:r>
      <w:r w:rsidR="00DE2EB7">
        <w:rPr>
          <w:rFonts w:ascii="Times New Roman" w:hAnsi="Times New Roman" w:cs="Times New Roman"/>
          <w:color w:val="auto"/>
          <w:sz w:val="24"/>
        </w:rPr>
        <w:t xml:space="preserve"> </w:t>
      </w:r>
      <w:r w:rsidR="00DE2EB7">
        <w:rPr>
          <w:rFonts w:ascii="Times New Roman" w:hAnsi="Times New Roman" w:cs="Times New Roman"/>
          <w:color w:val="auto"/>
          <w:sz w:val="24"/>
        </w:rPr>
        <w:fldChar w:fldCharType="begin">
          <w:fldData xml:space="preserve">PEVuZE5vdGU+PENpdGU+PEF1dGhvcj5SZWNoZXM8L0F1dGhvcj48WWVhcj4yMDE2PC9ZZWFyPjxS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</w:fldData>
        </w:fldChar>
      </w:r>
      <w:r w:rsidR="00434214">
        <w:rPr>
          <w:rFonts w:ascii="Times New Roman" w:hAnsi="Times New Roman" w:cs="Times New Roman"/>
          <w:color w:val="auto"/>
          <w:sz w:val="24"/>
        </w:rPr>
        <w:instrText xml:space="preserve"> ADDIN EN.CITE </w:instrText>
      </w:r>
      <w:r w:rsidR="00434214">
        <w:rPr>
          <w:rFonts w:ascii="Times New Roman" w:hAnsi="Times New Roman" w:cs="Times New Roman"/>
          <w:color w:val="auto"/>
          <w:sz w:val="24"/>
        </w:rPr>
        <w:fldChar w:fldCharType="begin">
          <w:fldData xml:space="preserve">PEVuZE5vdGU+PENpdGU+PEF1dGhvcj5SZWNoZXM8L0F1dGhvcj48WWVhcj4yMDE2PC9ZZWFyPjxS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</w:fldData>
        </w:fldChar>
      </w:r>
      <w:r w:rsidR="00434214">
        <w:rPr>
          <w:rFonts w:ascii="Times New Roman" w:hAnsi="Times New Roman" w:cs="Times New Roman"/>
          <w:color w:val="auto"/>
          <w:sz w:val="24"/>
        </w:rPr>
        <w:instrText xml:space="preserve"> ADDIN EN.CITE.DATA </w:instrText>
      </w:r>
      <w:r w:rsidR="00434214">
        <w:rPr>
          <w:rFonts w:ascii="Times New Roman" w:hAnsi="Times New Roman" w:cs="Times New Roman"/>
          <w:color w:val="auto"/>
          <w:sz w:val="24"/>
        </w:rPr>
      </w:r>
      <w:r w:rsidR="00434214">
        <w:rPr>
          <w:rFonts w:ascii="Times New Roman" w:hAnsi="Times New Roman" w:cs="Times New Roman"/>
          <w:color w:val="auto"/>
          <w:sz w:val="24"/>
        </w:rPr>
        <w:fldChar w:fldCharType="end"/>
      </w:r>
      <w:r w:rsidR="00DE2EB7">
        <w:rPr>
          <w:rFonts w:ascii="Times New Roman" w:hAnsi="Times New Roman" w:cs="Times New Roman"/>
          <w:color w:val="auto"/>
          <w:sz w:val="24"/>
        </w:rPr>
      </w:r>
      <w:r w:rsidR="00DE2EB7">
        <w:rPr>
          <w:rFonts w:ascii="Times New Roman" w:hAnsi="Times New Roman" w:cs="Times New Roman"/>
          <w:color w:val="auto"/>
          <w:sz w:val="24"/>
        </w:rPr>
        <w:fldChar w:fldCharType="separate"/>
      </w:r>
      <w:r w:rsidR="00434214">
        <w:rPr>
          <w:rFonts w:ascii="Times New Roman" w:hAnsi="Times New Roman" w:cs="Times New Roman"/>
          <w:noProof/>
          <w:color w:val="auto"/>
          <w:sz w:val="24"/>
        </w:rPr>
        <w:t>[11]</w:t>
      </w:r>
      <w:r w:rsidR="00DE2EB7">
        <w:rPr>
          <w:rFonts w:ascii="Times New Roman" w:hAnsi="Times New Roman" w:cs="Times New Roman"/>
          <w:color w:val="auto"/>
          <w:sz w:val="24"/>
        </w:rPr>
        <w:fldChar w:fldCharType="end"/>
      </w:r>
      <w:r w:rsidR="000D7544">
        <w:rPr>
          <w:rFonts w:ascii="Times New Roman" w:hAnsi="Times New Roman" w:cs="Times New Roman"/>
          <w:color w:val="auto"/>
          <w:sz w:val="24"/>
        </w:rPr>
        <w:t xml:space="preserve">. High responders, </w:t>
      </w:r>
      <w:r w:rsidR="00DE2EB7">
        <w:rPr>
          <w:rFonts w:ascii="Times New Roman" w:hAnsi="Times New Roman" w:cs="Times New Roman"/>
          <w:color w:val="auto"/>
          <w:sz w:val="24"/>
        </w:rPr>
        <w:t xml:space="preserve">scoring </w:t>
      </w:r>
      <w:r w:rsidR="000D7544">
        <w:rPr>
          <w:rFonts w:ascii="Times New Roman" w:hAnsi="Times New Roman" w:cs="Times New Roman"/>
          <w:color w:val="auto"/>
          <w:sz w:val="24"/>
        </w:rPr>
        <w:t xml:space="preserve">over 4 on a 0-10 </w:t>
      </w:r>
      <w:r w:rsidR="00DE2EB7">
        <w:rPr>
          <w:rFonts w:ascii="Times New Roman" w:hAnsi="Times New Roman" w:cs="Times New Roman"/>
          <w:color w:val="auto"/>
          <w:sz w:val="24"/>
        </w:rPr>
        <w:t xml:space="preserve">numerical pain </w:t>
      </w:r>
      <w:r w:rsidR="000D7544">
        <w:rPr>
          <w:rFonts w:ascii="Times New Roman" w:hAnsi="Times New Roman" w:cs="Times New Roman"/>
          <w:color w:val="auto"/>
          <w:sz w:val="24"/>
        </w:rPr>
        <w:t xml:space="preserve">scale, </w:t>
      </w:r>
      <w:r w:rsidR="00DE2EB7">
        <w:rPr>
          <w:rFonts w:ascii="Times New Roman" w:hAnsi="Times New Roman" w:cs="Times New Roman"/>
          <w:color w:val="auto"/>
          <w:sz w:val="24"/>
        </w:rPr>
        <w:t xml:space="preserve">demonstrated higher similarity score to the RBNM than low responders </w:t>
      </w:r>
      <w:r w:rsidR="00DE2EB7">
        <w:rPr>
          <w:rFonts w:ascii="Times New Roman" w:hAnsi="Times New Roman" w:cs="Times New Roman"/>
          <w:color w:val="auto"/>
          <w:sz w:val="24"/>
        </w:rPr>
        <w:fldChar w:fldCharType="begin">
          <w:fldData xml:space="preserve">PEVuZE5vdGU+PENpdGU+PEF1dGhvcj5SZWNoZXM8L0F1dGhvcj48WWVhcj4yMDE2PC9ZZWFyPjxS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</w:fldData>
        </w:fldChar>
      </w:r>
      <w:r w:rsidR="00434214">
        <w:rPr>
          <w:rFonts w:ascii="Times New Roman" w:hAnsi="Times New Roman" w:cs="Times New Roman"/>
          <w:color w:val="auto"/>
          <w:sz w:val="24"/>
        </w:rPr>
        <w:instrText xml:space="preserve"> ADDIN EN.CITE </w:instrText>
      </w:r>
      <w:r w:rsidR="00434214">
        <w:rPr>
          <w:rFonts w:ascii="Times New Roman" w:hAnsi="Times New Roman" w:cs="Times New Roman"/>
          <w:color w:val="auto"/>
          <w:sz w:val="24"/>
        </w:rPr>
        <w:fldChar w:fldCharType="begin">
          <w:fldData xml:space="preserve">PEVuZE5vdGU+PENpdGU+PEF1dGhvcj5SZWNoZXM8L0F1dGhvcj48WWVhcj4yMDE2PC9ZZWFyPjxS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</w:fldData>
        </w:fldChar>
      </w:r>
      <w:r w:rsidR="00434214">
        <w:rPr>
          <w:rFonts w:ascii="Times New Roman" w:hAnsi="Times New Roman" w:cs="Times New Roman"/>
          <w:color w:val="auto"/>
          <w:sz w:val="24"/>
        </w:rPr>
        <w:instrText xml:space="preserve"> ADDIN EN.CITE.DATA </w:instrText>
      </w:r>
      <w:r w:rsidR="00434214">
        <w:rPr>
          <w:rFonts w:ascii="Times New Roman" w:hAnsi="Times New Roman" w:cs="Times New Roman"/>
          <w:color w:val="auto"/>
          <w:sz w:val="24"/>
        </w:rPr>
      </w:r>
      <w:r w:rsidR="00434214">
        <w:rPr>
          <w:rFonts w:ascii="Times New Roman" w:hAnsi="Times New Roman" w:cs="Times New Roman"/>
          <w:color w:val="auto"/>
          <w:sz w:val="24"/>
        </w:rPr>
        <w:fldChar w:fldCharType="end"/>
      </w:r>
      <w:r w:rsidR="00DE2EB7">
        <w:rPr>
          <w:rFonts w:ascii="Times New Roman" w:hAnsi="Times New Roman" w:cs="Times New Roman"/>
          <w:color w:val="auto"/>
          <w:sz w:val="24"/>
        </w:rPr>
      </w:r>
      <w:r w:rsidR="00DE2EB7">
        <w:rPr>
          <w:rFonts w:ascii="Times New Roman" w:hAnsi="Times New Roman" w:cs="Times New Roman"/>
          <w:color w:val="auto"/>
          <w:sz w:val="24"/>
        </w:rPr>
        <w:fldChar w:fldCharType="separate"/>
      </w:r>
      <w:r w:rsidR="00434214">
        <w:rPr>
          <w:rFonts w:ascii="Times New Roman" w:hAnsi="Times New Roman" w:cs="Times New Roman"/>
          <w:noProof/>
          <w:color w:val="auto"/>
          <w:sz w:val="24"/>
        </w:rPr>
        <w:t>[11]</w:t>
      </w:r>
      <w:r w:rsidR="00DE2EB7">
        <w:rPr>
          <w:rFonts w:ascii="Times New Roman" w:hAnsi="Times New Roman" w:cs="Times New Roman"/>
          <w:color w:val="auto"/>
          <w:sz w:val="24"/>
        </w:rPr>
        <w:fldChar w:fldCharType="end"/>
      </w:r>
      <w:r w:rsidR="00DE2EB7">
        <w:rPr>
          <w:rFonts w:ascii="Times New Roman" w:hAnsi="Times New Roman" w:cs="Times New Roman"/>
          <w:color w:val="auto"/>
          <w:sz w:val="24"/>
        </w:rPr>
        <w:t xml:space="preserve">. However, the short period of stimulation limits the application of these findings to clinical pain. </w:t>
      </w:r>
    </w:p>
    <w:p w14:paraId="54E4881E" w14:textId="36F7AFB2" w:rsidR="00555123" w:rsidRDefault="002D48A5" w:rsidP="00FA66B8">
      <w:pPr>
        <w:spacing w:line="480" w:lineRule="auto"/>
        <w:ind w:right="-7"/>
        <w:jc w:val="both"/>
        <w:rPr>
          <w:rFonts w:ascii="Times New Roman" w:hAnsi="Times New Roman" w:cs="Times New Roman"/>
          <w:color w:val="auto"/>
          <w:sz w:val="24"/>
        </w:rPr>
      </w:pPr>
      <w:r>
        <w:rPr>
          <w:rFonts w:ascii="Times New Roman" w:hAnsi="Times New Roman" w:cs="Times New Roman"/>
          <w:color w:val="auto"/>
          <w:sz w:val="24"/>
        </w:rPr>
        <w:lastRenderedPageBreak/>
        <w:tab/>
        <w:t>Investigating noxious stimulation in the order of seconds, Misra et al. 2016 have used machine learning to classify subjects into high and low pain groups</w:t>
      </w:r>
      <w:r w:rsidR="00717C38">
        <w:rPr>
          <w:rFonts w:ascii="Times New Roman" w:hAnsi="Times New Roman" w:cs="Times New Roman"/>
          <w:color w:val="auto"/>
          <w:sz w:val="24"/>
        </w:rPr>
        <w:t xml:space="preserve"> </w:t>
      </w:r>
      <w:r w:rsidR="00717C38">
        <w:rPr>
          <w:rFonts w:ascii="Times New Roman" w:hAnsi="Times New Roman" w:cs="Times New Roman"/>
          <w:color w:val="auto"/>
          <w:sz w:val="24"/>
        </w:rPr>
        <w:fldChar w:fldCharType="begin">
          <w:fldData xml:space="preserve">PEVuZE5vdGU+PENpdGU+PEF1dGhvcj5NaXNyYTwvQXV0aG9yPjxZZWFyPjIwMTc8L1llYXI+PFJl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==
</w:fldData>
        </w:fldChar>
      </w:r>
      <w:r w:rsidR="00434214">
        <w:rPr>
          <w:rFonts w:ascii="Times New Roman" w:hAnsi="Times New Roman" w:cs="Times New Roman"/>
          <w:color w:val="auto"/>
          <w:sz w:val="24"/>
        </w:rPr>
        <w:instrText xml:space="preserve"> ADDIN EN.CITE </w:instrText>
      </w:r>
      <w:r w:rsidR="00434214">
        <w:rPr>
          <w:rFonts w:ascii="Times New Roman" w:hAnsi="Times New Roman" w:cs="Times New Roman"/>
          <w:color w:val="auto"/>
          <w:sz w:val="24"/>
        </w:rPr>
        <w:fldChar w:fldCharType="begin">
          <w:fldData xml:space="preserve">PEVuZE5vdGU+PENpdGU+PEF1dGhvcj5NaXNyYTwvQXV0aG9yPjxZZWFyPjIwMTc8L1llYXI+PFJl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==
</w:fldData>
        </w:fldChar>
      </w:r>
      <w:r w:rsidR="00434214">
        <w:rPr>
          <w:rFonts w:ascii="Times New Roman" w:hAnsi="Times New Roman" w:cs="Times New Roman"/>
          <w:color w:val="auto"/>
          <w:sz w:val="24"/>
        </w:rPr>
        <w:instrText xml:space="preserve"> ADDIN EN.CITE.DATA </w:instrText>
      </w:r>
      <w:r w:rsidR="00434214">
        <w:rPr>
          <w:rFonts w:ascii="Times New Roman" w:hAnsi="Times New Roman" w:cs="Times New Roman"/>
          <w:color w:val="auto"/>
          <w:sz w:val="24"/>
        </w:rPr>
      </w:r>
      <w:r w:rsidR="00434214">
        <w:rPr>
          <w:rFonts w:ascii="Times New Roman" w:hAnsi="Times New Roman" w:cs="Times New Roman"/>
          <w:color w:val="auto"/>
          <w:sz w:val="24"/>
        </w:rPr>
        <w:fldChar w:fldCharType="end"/>
      </w:r>
      <w:r w:rsidR="00717C38">
        <w:rPr>
          <w:rFonts w:ascii="Times New Roman" w:hAnsi="Times New Roman" w:cs="Times New Roman"/>
          <w:color w:val="auto"/>
          <w:sz w:val="24"/>
        </w:rPr>
      </w:r>
      <w:r w:rsidR="00717C38">
        <w:rPr>
          <w:rFonts w:ascii="Times New Roman" w:hAnsi="Times New Roman" w:cs="Times New Roman"/>
          <w:color w:val="auto"/>
          <w:sz w:val="24"/>
        </w:rPr>
        <w:fldChar w:fldCharType="separate"/>
      </w:r>
      <w:r w:rsidR="00434214">
        <w:rPr>
          <w:rFonts w:ascii="Times New Roman" w:hAnsi="Times New Roman" w:cs="Times New Roman"/>
          <w:noProof/>
          <w:color w:val="auto"/>
          <w:sz w:val="24"/>
        </w:rPr>
        <w:t>[15]</w:t>
      </w:r>
      <w:r w:rsidR="00717C38">
        <w:rPr>
          <w:rFonts w:ascii="Times New Roman" w:hAnsi="Times New Roman" w:cs="Times New Roman"/>
          <w:color w:val="auto"/>
          <w:sz w:val="24"/>
        </w:rPr>
        <w:fldChar w:fldCharType="end"/>
      </w:r>
      <w:r>
        <w:rPr>
          <w:rFonts w:ascii="Times New Roman" w:hAnsi="Times New Roman" w:cs="Times New Roman"/>
          <w:color w:val="auto"/>
          <w:sz w:val="24"/>
        </w:rPr>
        <w:t xml:space="preserve">. Event-related spectral </w:t>
      </w:r>
      <w:r w:rsidR="00111833">
        <w:rPr>
          <w:rFonts w:ascii="Times New Roman" w:hAnsi="Times New Roman" w:cs="Times New Roman"/>
          <w:color w:val="auto"/>
          <w:sz w:val="24"/>
        </w:rPr>
        <w:t xml:space="preserve">perturbations were computed at each frequency band and time. Significant domains of activity were found in the medial prefrontal cortex and sensorimotor areas </w:t>
      </w:r>
      <w:r w:rsidR="00132210">
        <w:rPr>
          <w:rFonts w:ascii="Times New Roman" w:hAnsi="Times New Roman" w:cs="Times New Roman"/>
          <w:color w:val="auto"/>
          <w:sz w:val="24"/>
        </w:rPr>
        <w:t>when computing the difference between high and low pain state</w:t>
      </w:r>
      <w:r w:rsidR="006604E8">
        <w:rPr>
          <w:rFonts w:ascii="Times New Roman" w:hAnsi="Times New Roman" w:cs="Times New Roman"/>
          <w:color w:val="auto"/>
          <w:sz w:val="24"/>
        </w:rPr>
        <w:t>s</w:t>
      </w:r>
      <w:r w:rsidR="00AB36C3">
        <w:rPr>
          <w:rFonts w:ascii="Times New Roman" w:hAnsi="Times New Roman" w:cs="Times New Roman"/>
          <w:color w:val="auto"/>
          <w:sz w:val="24"/>
        </w:rPr>
        <w:t xml:space="preserve"> </w:t>
      </w:r>
      <w:r w:rsidR="00AB36C3">
        <w:rPr>
          <w:rFonts w:ascii="Times New Roman" w:hAnsi="Times New Roman" w:cs="Times New Roman"/>
          <w:color w:val="auto"/>
          <w:sz w:val="24"/>
        </w:rPr>
        <w:fldChar w:fldCharType="begin">
          <w:fldData xml:space="preserve">PEVuZE5vdGU+PENpdGU+PEF1dGhvcj5NaXNyYTwvQXV0aG9yPjxZZWFyPjIwMTc8L1llYXI+PFJl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==
</w:fldData>
        </w:fldChar>
      </w:r>
      <w:r w:rsidR="00434214">
        <w:rPr>
          <w:rFonts w:ascii="Times New Roman" w:hAnsi="Times New Roman" w:cs="Times New Roman"/>
          <w:color w:val="auto"/>
          <w:sz w:val="24"/>
        </w:rPr>
        <w:instrText xml:space="preserve"> ADDIN EN.CITE </w:instrText>
      </w:r>
      <w:r w:rsidR="00434214">
        <w:rPr>
          <w:rFonts w:ascii="Times New Roman" w:hAnsi="Times New Roman" w:cs="Times New Roman"/>
          <w:color w:val="auto"/>
          <w:sz w:val="24"/>
        </w:rPr>
        <w:fldChar w:fldCharType="begin">
          <w:fldData xml:space="preserve">PEVuZE5vdGU+PENpdGU+PEF1dGhvcj5NaXNyYTwvQXV0aG9yPjxZZWFyPjIwMTc8L1llYXI+PFJl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==
</w:fldData>
        </w:fldChar>
      </w:r>
      <w:r w:rsidR="00434214">
        <w:rPr>
          <w:rFonts w:ascii="Times New Roman" w:hAnsi="Times New Roman" w:cs="Times New Roman"/>
          <w:color w:val="auto"/>
          <w:sz w:val="24"/>
        </w:rPr>
        <w:instrText xml:space="preserve"> ADDIN EN.CITE.DATA </w:instrText>
      </w:r>
      <w:r w:rsidR="00434214">
        <w:rPr>
          <w:rFonts w:ascii="Times New Roman" w:hAnsi="Times New Roman" w:cs="Times New Roman"/>
          <w:color w:val="auto"/>
          <w:sz w:val="24"/>
        </w:rPr>
      </w:r>
      <w:r w:rsidR="00434214">
        <w:rPr>
          <w:rFonts w:ascii="Times New Roman" w:hAnsi="Times New Roman" w:cs="Times New Roman"/>
          <w:color w:val="auto"/>
          <w:sz w:val="24"/>
        </w:rPr>
        <w:fldChar w:fldCharType="end"/>
      </w:r>
      <w:r w:rsidR="00AB36C3">
        <w:rPr>
          <w:rFonts w:ascii="Times New Roman" w:hAnsi="Times New Roman" w:cs="Times New Roman"/>
          <w:color w:val="auto"/>
          <w:sz w:val="24"/>
        </w:rPr>
      </w:r>
      <w:r w:rsidR="00AB36C3">
        <w:rPr>
          <w:rFonts w:ascii="Times New Roman" w:hAnsi="Times New Roman" w:cs="Times New Roman"/>
          <w:color w:val="auto"/>
          <w:sz w:val="24"/>
        </w:rPr>
        <w:fldChar w:fldCharType="separate"/>
      </w:r>
      <w:r w:rsidR="00434214">
        <w:rPr>
          <w:rFonts w:ascii="Times New Roman" w:hAnsi="Times New Roman" w:cs="Times New Roman"/>
          <w:noProof/>
          <w:color w:val="auto"/>
          <w:sz w:val="24"/>
        </w:rPr>
        <w:t>[15]</w:t>
      </w:r>
      <w:r w:rsidR="00AB36C3">
        <w:rPr>
          <w:rFonts w:ascii="Times New Roman" w:hAnsi="Times New Roman" w:cs="Times New Roman"/>
          <w:color w:val="auto"/>
          <w:sz w:val="24"/>
        </w:rPr>
        <w:fldChar w:fldCharType="end"/>
      </w:r>
      <w:r w:rsidR="00132210">
        <w:rPr>
          <w:rFonts w:ascii="Times New Roman" w:hAnsi="Times New Roman" w:cs="Times New Roman"/>
          <w:color w:val="auto"/>
          <w:sz w:val="24"/>
        </w:rPr>
        <w:t xml:space="preserve">. Increased power of gamma and theta bands in the prefrontal cortex and decreased power of beta bands </w:t>
      </w:r>
      <w:r w:rsidR="006604E8">
        <w:rPr>
          <w:rFonts w:ascii="Times New Roman" w:hAnsi="Times New Roman" w:cs="Times New Roman"/>
          <w:color w:val="auto"/>
          <w:sz w:val="24"/>
        </w:rPr>
        <w:t xml:space="preserve">in sensorimotor regions </w:t>
      </w:r>
      <w:r w:rsidR="00132210">
        <w:rPr>
          <w:rFonts w:ascii="Times New Roman" w:hAnsi="Times New Roman" w:cs="Times New Roman"/>
          <w:color w:val="auto"/>
          <w:sz w:val="24"/>
        </w:rPr>
        <w:t>served as features for pain classification</w:t>
      </w:r>
      <w:r w:rsidR="00AB36C3">
        <w:rPr>
          <w:rFonts w:ascii="Times New Roman" w:hAnsi="Times New Roman" w:cs="Times New Roman"/>
          <w:color w:val="auto"/>
          <w:sz w:val="24"/>
        </w:rPr>
        <w:t xml:space="preserve"> </w:t>
      </w:r>
      <w:r w:rsidR="00AB36C3">
        <w:rPr>
          <w:rFonts w:ascii="Times New Roman" w:hAnsi="Times New Roman" w:cs="Times New Roman"/>
          <w:color w:val="auto"/>
          <w:sz w:val="24"/>
        </w:rPr>
        <w:fldChar w:fldCharType="begin">
          <w:fldData xml:space="preserve">PEVuZE5vdGU+PENpdGU+PEF1dGhvcj5NaXNyYTwvQXV0aG9yPjxZZWFyPjIwMTc8L1llYXI+PFJl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==
</w:fldData>
        </w:fldChar>
      </w:r>
      <w:r w:rsidR="00434214">
        <w:rPr>
          <w:rFonts w:ascii="Times New Roman" w:hAnsi="Times New Roman" w:cs="Times New Roman"/>
          <w:color w:val="auto"/>
          <w:sz w:val="24"/>
        </w:rPr>
        <w:instrText xml:space="preserve"> ADDIN EN.CITE </w:instrText>
      </w:r>
      <w:r w:rsidR="00434214">
        <w:rPr>
          <w:rFonts w:ascii="Times New Roman" w:hAnsi="Times New Roman" w:cs="Times New Roman"/>
          <w:color w:val="auto"/>
          <w:sz w:val="24"/>
        </w:rPr>
        <w:fldChar w:fldCharType="begin">
          <w:fldData xml:space="preserve">PEVuZE5vdGU+PENpdGU+PEF1dGhvcj5NaXNyYTwvQXV0aG9yPjxZZWFyPjIwMTc8L1llYXI+PFJl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==
</w:fldData>
        </w:fldChar>
      </w:r>
      <w:r w:rsidR="00434214">
        <w:rPr>
          <w:rFonts w:ascii="Times New Roman" w:hAnsi="Times New Roman" w:cs="Times New Roman"/>
          <w:color w:val="auto"/>
          <w:sz w:val="24"/>
        </w:rPr>
        <w:instrText xml:space="preserve"> ADDIN EN.CITE.DATA </w:instrText>
      </w:r>
      <w:r w:rsidR="00434214">
        <w:rPr>
          <w:rFonts w:ascii="Times New Roman" w:hAnsi="Times New Roman" w:cs="Times New Roman"/>
          <w:color w:val="auto"/>
          <w:sz w:val="24"/>
        </w:rPr>
      </w:r>
      <w:r w:rsidR="00434214">
        <w:rPr>
          <w:rFonts w:ascii="Times New Roman" w:hAnsi="Times New Roman" w:cs="Times New Roman"/>
          <w:color w:val="auto"/>
          <w:sz w:val="24"/>
        </w:rPr>
        <w:fldChar w:fldCharType="end"/>
      </w:r>
      <w:r w:rsidR="00AB36C3">
        <w:rPr>
          <w:rFonts w:ascii="Times New Roman" w:hAnsi="Times New Roman" w:cs="Times New Roman"/>
          <w:color w:val="auto"/>
          <w:sz w:val="24"/>
        </w:rPr>
      </w:r>
      <w:r w:rsidR="00AB36C3">
        <w:rPr>
          <w:rFonts w:ascii="Times New Roman" w:hAnsi="Times New Roman" w:cs="Times New Roman"/>
          <w:color w:val="auto"/>
          <w:sz w:val="24"/>
        </w:rPr>
        <w:fldChar w:fldCharType="separate"/>
      </w:r>
      <w:r w:rsidR="00434214">
        <w:rPr>
          <w:rFonts w:ascii="Times New Roman" w:hAnsi="Times New Roman" w:cs="Times New Roman"/>
          <w:noProof/>
          <w:color w:val="auto"/>
          <w:sz w:val="24"/>
        </w:rPr>
        <w:t>[15]</w:t>
      </w:r>
      <w:r w:rsidR="00AB36C3">
        <w:rPr>
          <w:rFonts w:ascii="Times New Roman" w:hAnsi="Times New Roman" w:cs="Times New Roman"/>
          <w:color w:val="auto"/>
          <w:sz w:val="24"/>
        </w:rPr>
        <w:fldChar w:fldCharType="end"/>
      </w:r>
      <w:r w:rsidR="00132210">
        <w:rPr>
          <w:rFonts w:ascii="Times New Roman" w:hAnsi="Times New Roman" w:cs="Times New Roman"/>
          <w:color w:val="auto"/>
          <w:sz w:val="24"/>
        </w:rPr>
        <w:t xml:space="preserve">. Using the leave-one-out approach, </w:t>
      </w:r>
      <w:r w:rsidR="00B655AF">
        <w:rPr>
          <w:rFonts w:ascii="Times New Roman" w:hAnsi="Times New Roman" w:cs="Times New Roman"/>
          <w:color w:val="auto"/>
          <w:sz w:val="24"/>
        </w:rPr>
        <w:t xml:space="preserve">high and low pain </w:t>
      </w:r>
      <w:r w:rsidR="006604E8">
        <w:rPr>
          <w:rFonts w:ascii="Times New Roman" w:hAnsi="Times New Roman" w:cs="Times New Roman"/>
          <w:color w:val="auto"/>
          <w:sz w:val="24"/>
        </w:rPr>
        <w:t xml:space="preserve">subjects </w:t>
      </w:r>
      <w:r w:rsidR="00B655AF">
        <w:rPr>
          <w:rFonts w:ascii="Times New Roman" w:hAnsi="Times New Roman" w:cs="Times New Roman"/>
          <w:color w:val="auto"/>
          <w:sz w:val="24"/>
        </w:rPr>
        <w:t>were classified. The highest accuracy (89.58%) was obtained using the Gaussian kernel support vector machine model (Gaussian SVM), implying that a nonlinear decision boundary is better suited than a linear one for such classification problems</w:t>
      </w:r>
      <w:r w:rsidR="00AB36C3">
        <w:rPr>
          <w:rFonts w:ascii="Times New Roman" w:hAnsi="Times New Roman" w:cs="Times New Roman"/>
          <w:color w:val="auto"/>
          <w:sz w:val="24"/>
        </w:rPr>
        <w:t xml:space="preserve"> </w:t>
      </w:r>
      <w:r w:rsidR="00AB36C3">
        <w:rPr>
          <w:rFonts w:ascii="Times New Roman" w:hAnsi="Times New Roman" w:cs="Times New Roman"/>
          <w:color w:val="auto"/>
          <w:sz w:val="24"/>
        </w:rPr>
        <w:fldChar w:fldCharType="begin">
          <w:fldData xml:space="preserve">PEVuZE5vdGU+PENpdGU+PEF1dGhvcj5NaXNyYTwvQXV0aG9yPjxZZWFyPjIwMTc8L1llYXI+PFJl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==
</w:fldData>
        </w:fldChar>
      </w:r>
      <w:r w:rsidR="00434214">
        <w:rPr>
          <w:rFonts w:ascii="Times New Roman" w:hAnsi="Times New Roman" w:cs="Times New Roman"/>
          <w:color w:val="auto"/>
          <w:sz w:val="24"/>
        </w:rPr>
        <w:instrText xml:space="preserve"> ADDIN EN.CITE </w:instrText>
      </w:r>
      <w:r w:rsidR="00434214">
        <w:rPr>
          <w:rFonts w:ascii="Times New Roman" w:hAnsi="Times New Roman" w:cs="Times New Roman"/>
          <w:color w:val="auto"/>
          <w:sz w:val="24"/>
        </w:rPr>
        <w:fldChar w:fldCharType="begin">
          <w:fldData xml:space="preserve">PEVuZE5vdGU+PENpdGU+PEF1dGhvcj5NaXNyYTwvQXV0aG9yPjxZZWFyPjIwMTc8L1llYXI+PFJl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==
</w:fldData>
        </w:fldChar>
      </w:r>
      <w:r w:rsidR="00434214">
        <w:rPr>
          <w:rFonts w:ascii="Times New Roman" w:hAnsi="Times New Roman" w:cs="Times New Roman"/>
          <w:color w:val="auto"/>
          <w:sz w:val="24"/>
        </w:rPr>
        <w:instrText xml:space="preserve"> ADDIN EN.CITE.DATA </w:instrText>
      </w:r>
      <w:r w:rsidR="00434214">
        <w:rPr>
          <w:rFonts w:ascii="Times New Roman" w:hAnsi="Times New Roman" w:cs="Times New Roman"/>
          <w:color w:val="auto"/>
          <w:sz w:val="24"/>
        </w:rPr>
      </w:r>
      <w:r w:rsidR="00434214">
        <w:rPr>
          <w:rFonts w:ascii="Times New Roman" w:hAnsi="Times New Roman" w:cs="Times New Roman"/>
          <w:color w:val="auto"/>
          <w:sz w:val="24"/>
        </w:rPr>
        <w:fldChar w:fldCharType="end"/>
      </w:r>
      <w:r w:rsidR="00AB36C3">
        <w:rPr>
          <w:rFonts w:ascii="Times New Roman" w:hAnsi="Times New Roman" w:cs="Times New Roman"/>
          <w:color w:val="auto"/>
          <w:sz w:val="24"/>
        </w:rPr>
      </w:r>
      <w:r w:rsidR="00AB36C3">
        <w:rPr>
          <w:rFonts w:ascii="Times New Roman" w:hAnsi="Times New Roman" w:cs="Times New Roman"/>
          <w:color w:val="auto"/>
          <w:sz w:val="24"/>
        </w:rPr>
        <w:fldChar w:fldCharType="separate"/>
      </w:r>
      <w:r w:rsidR="00434214">
        <w:rPr>
          <w:rFonts w:ascii="Times New Roman" w:hAnsi="Times New Roman" w:cs="Times New Roman"/>
          <w:noProof/>
          <w:color w:val="auto"/>
          <w:sz w:val="24"/>
        </w:rPr>
        <w:t>[15]</w:t>
      </w:r>
      <w:r w:rsidR="00AB36C3">
        <w:rPr>
          <w:rFonts w:ascii="Times New Roman" w:hAnsi="Times New Roman" w:cs="Times New Roman"/>
          <w:color w:val="auto"/>
          <w:sz w:val="24"/>
        </w:rPr>
        <w:fldChar w:fldCharType="end"/>
      </w:r>
      <w:r w:rsidR="00B655AF">
        <w:rPr>
          <w:rFonts w:ascii="Times New Roman" w:hAnsi="Times New Roman" w:cs="Times New Roman"/>
          <w:color w:val="auto"/>
          <w:sz w:val="24"/>
        </w:rPr>
        <w:t>. In order to determine which feature contributed the most to the classifier accuracy, Misra et al. ran the classifier using one feature at the time and obtained accuracies of 68.52%, 76% and 75.93 % for theta, beta and gamma bands respectively</w:t>
      </w:r>
      <w:r w:rsidR="00AB36C3">
        <w:rPr>
          <w:rFonts w:ascii="Times New Roman" w:hAnsi="Times New Roman" w:cs="Times New Roman"/>
          <w:color w:val="auto"/>
          <w:sz w:val="24"/>
        </w:rPr>
        <w:t xml:space="preserve"> </w:t>
      </w:r>
      <w:r w:rsidR="00AB36C3">
        <w:rPr>
          <w:rFonts w:ascii="Times New Roman" w:hAnsi="Times New Roman" w:cs="Times New Roman"/>
          <w:color w:val="auto"/>
          <w:sz w:val="24"/>
        </w:rPr>
        <w:fldChar w:fldCharType="begin">
          <w:fldData xml:space="preserve">PEVuZE5vdGU+PENpdGU+PEF1dGhvcj5NaXNyYTwvQXV0aG9yPjxZZWFyPjIwMTc8L1llYXI+PFJl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==
</w:fldData>
        </w:fldChar>
      </w:r>
      <w:r w:rsidR="00434214">
        <w:rPr>
          <w:rFonts w:ascii="Times New Roman" w:hAnsi="Times New Roman" w:cs="Times New Roman"/>
          <w:color w:val="auto"/>
          <w:sz w:val="24"/>
        </w:rPr>
        <w:instrText xml:space="preserve"> ADDIN EN.CITE </w:instrText>
      </w:r>
      <w:r w:rsidR="00434214">
        <w:rPr>
          <w:rFonts w:ascii="Times New Roman" w:hAnsi="Times New Roman" w:cs="Times New Roman"/>
          <w:color w:val="auto"/>
          <w:sz w:val="24"/>
        </w:rPr>
        <w:fldChar w:fldCharType="begin">
          <w:fldData xml:space="preserve">PEVuZE5vdGU+PENpdGU+PEF1dGhvcj5NaXNyYTwvQXV0aG9yPjxZZWFyPjIwMTc8L1llYXI+PFJl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==
</w:fldData>
        </w:fldChar>
      </w:r>
      <w:r w:rsidR="00434214">
        <w:rPr>
          <w:rFonts w:ascii="Times New Roman" w:hAnsi="Times New Roman" w:cs="Times New Roman"/>
          <w:color w:val="auto"/>
          <w:sz w:val="24"/>
        </w:rPr>
        <w:instrText xml:space="preserve"> ADDIN EN.CITE.DATA </w:instrText>
      </w:r>
      <w:r w:rsidR="00434214">
        <w:rPr>
          <w:rFonts w:ascii="Times New Roman" w:hAnsi="Times New Roman" w:cs="Times New Roman"/>
          <w:color w:val="auto"/>
          <w:sz w:val="24"/>
        </w:rPr>
      </w:r>
      <w:r w:rsidR="00434214">
        <w:rPr>
          <w:rFonts w:ascii="Times New Roman" w:hAnsi="Times New Roman" w:cs="Times New Roman"/>
          <w:color w:val="auto"/>
          <w:sz w:val="24"/>
        </w:rPr>
        <w:fldChar w:fldCharType="end"/>
      </w:r>
      <w:r w:rsidR="00AB36C3">
        <w:rPr>
          <w:rFonts w:ascii="Times New Roman" w:hAnsi="Times New Roman" w:cs="Times New Roman"/>
          <w:color w:val="auto"/>
          <w:sz w:val="24"/>
        </w:rPr>
      </w:r>
      <w:r w:rsidR="00AB36C3">
        <w:rPr>
          <w:rFonts w:ascii="Times New Roman" w:hAnsi="Times New Roman" w:cs="Times New Roman"/>
          <w:color w:val="auto"/>
          <w:sz w:val="24"/>
        </w:rPr>
        <w:fldChar w:fldCharType="separate"/>
      </w:r>
      <w:r w:rsidR="00434214">
        <w:rPr>
          <w:rFonts w:ascii="Times New Roman" w:hAnsi="Times New Roman" w:cs="Times New Roman"/>
          <w:noProof/>
          <w:color w:val="auto"/>
          <w:sz w:val="24"/>
        </w:rPr>
        <w:t>[15]</w:t>
      </w:r>
      <w:r w:rsidR="00AB36C3">
        <w:rPr>
          <w:rFonts w:ascii="Times New Roman" w:hAnsi="Times New Roman" w:cs="Times New Roman"/>
          <w:color w:val="auto"/>
          <w:sz w:val="24"/>
        </w:rPr>
        <w:fldChar w:fldCharType="end"/>
      </w:r>
      <w:r w:rsidR="00B655AF">
        <w:rPr>
          <w:rFonts w:ascii="Times New Roman" w:hAnsi="Times New Roman" w:cs="Times New Roman"/>
          <w:color w:val="auto"/>
          <w:sz w:val="24"/>
        </w:rPr>
        <w:t>. When gamma and beta bands were taken together as features, the maximum leave-one-out accuracy obtained was 87.5 %</w:t>
      </w:r>
      <w:r w:rsidR="00036827">
        <w:rPr>
          <w:rFonts w:ascii="Times New Roman" w:hAnsi="Times New Roman" w:cs="Times New Roman"/>
          <w:color w:val="auto"/>
          <w:sz w:val="24"/>
        </w:rPr>
        <w:t xml:space="preserve"> </w:t>
      </w:r>
      <w:r w:rsidR="00AB36C3">
        <w:rPr>
          <w:rFonts w:ascii="Times New Roman" w:hAnsi="Times New Roman" w:cs="Times New Roman"/>
          <w:color w:val="auto"/>
          <w:sz w:val="24"/>
        </w:rPr>
        <w:fldChar w:fldCharType="begin">
          <w:fldData xml:space="preserve">PEVuZE5vdGU+PENpdGU+PEF1dGhvcj5NaXNyYTwvQXV0aG9yPjxZZWFyPjIwMTc8L1llYXI+PFJl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==
</w:fldData>
        </w:fldChar>
      </w:r>
      <w:r w:rsidR="00434214">
        <w:rPr>
          <w:rFonts w:ascii="Times New Roman" w:hAnsi="Times New Roman" w:cs="Times New Roman"/>
          <w:color w:val="auto"/>
          <w:sz w:val="24"/>
        </w:rPr>
        <w:instrText xml:space="preserve"> ADDIN EN.CITE </w:instrText>
      </w:r>
      <w:r w:rsidR="00434214">
        <w:rPr>
          <w:rFonts w:ascii="Times New Roman" w:hAnsi="Times New Roman" w:cs="Times New Roman"/>
          <w:color w:val="auto"/>
          <w:sz w:val="24"/>
        </w:rPr>
        <w:fldChar w:fldCharType="begin">
          <w:fldData xml:space="preserve">PEVuZE5vdGU+PENpdGU+PEF1dGhvcj5NaXNyYTwvQXV0aG9yPjxZZWFyPjIwMTc8L1llYXI+PFJl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==
</w:fldData>
        </w:fldChar>
      </w:r>
      <w:r w:rsidR="00434214">
        <w:rPr>
          <w:rFonts w:ascii="Times New Roman" w:hAnsi="Times New Roman" w:cs="Times New Roman"/>
          <w:color w:val="auto"/>
          <w:sz w:val="24"/>
        </w:rPr>
        <w:instrText xml:space="preserve"> ADDIN EN.CITE.DATA </w:instrText>
      </w:r>
      <w:r w:rsidR="00434214">
        <w:rPr>
          <w:rFonts w:ascii="Times New Roman" w:hAnsi="Times New Roman" w:cs="Times New Roman"/>
          <w:color w:val="auto"/>
          <w:sz w:val="24"/>
        </w:rPr>
      </w:r>
      <w:r w:rsidR="00434214">
        <w:rPr>
          <w:rFonts w:ascii="Times New Roman" w:hAnsi="Times New Roman" w:cs="Times New Roman"/>
          <w:color w:val="auto"/>
          <w:sz w:val="24"/>
        </w:rPr>
        <w:fldChar w:fldCharType="end"/>
      </w:r>
      <w:r w:rsidR="00AB36C3">
        <w:rPr>
          <w:rFonts w:ascii="Times New Roman" w:hAnsi="Times New Roman" w:cs="Times New Roman"/>
          <w:color w:val="auto"/>
          <w:sz w:val="24"/>
        </w:rPr>
      </w:r>
      <w:r w:rsidR="00AB36C3">
        <w:rPr>
          <w:rFonts w:ascii="Times New Roman" w:hAnsi="Times New Roman" w:cs="Times New Roman"/>
          <w:color w:val="auto"/>
          <w:sz w:val="24"/>
        </w:rPr>
        <w:fldChar w:fldCharType="separate"/>
      </w:r>
      <w:r w:rsidR="00434214">
        <w:rPr>
          <w:rFonts w:ascii="Times New Roman" w:hAnsi="Times New Roman" w:cs="Times New Roman"/>
          <w:noProof/>
          <w:color w:val="auto"/>
          <w:sz w:val="24"/>
        </w:rPr>
        <w:t>[15]</w:t>
      </w:r>
      <w:r w:rsidR="00AB36C3">
        <w:rPr>
          <w:rFonts w:ascii="Times New Roman" w:hAnsi="Times New Roman" w:cs="Times New Roman"/>
          <w:color w:val="auto"/>
          <w:sz w:val="24"/>
        </w:rPr>
        <w:fldChar w:fldCharType="end"/>
      </w:r>
      <w:r w:rsidR="00036827">
        <w:rPr>
          <w:rFonts w:ascii="Times New Roman" w:hAnsi="Times New Roman" w:cs="Times New Roman"/>
          <w:color w:val="auto"/>
          <w:sz w:val="24"/>
        </w:rPr>
        <w:t xml:space="preserve">. </w:t>
      </w:r>
      <w:r w:rsidR="001F545D">
        <w:rPr>
          <w:rFonts w:ascii="Times New Roman" w:hAnsi="Times New Roman" w:cs="Times New Roman"/>
          <w:color w:val="auto"/>
          <w:sz w:val="24"/>
        </w:rPr>
        <w:t xml:space="preserve">This suggests an overlap in frontal activity accounted for by the theta and gamma bands. </w:t>
      </w:r>
    </w:p>
    <w:p w14:paraId="1E503BAC" w14:textId="3943AC2E" w:rsidR="00676245" w:rsidRDefault="00C22D6C" w:rsidP="00676245">
      <w:pPr>
        <w:spacing w:line="480" w:lineRule="auto"/>
        <w:ind w:right="-7"/>
        <w:jc w:val="both"/>
        <w:rPr>
          <w:rFonts w:ascii="Times New Roman" w:hAnsi="Times New Roman" w:cs="Times New Roman"/>
          <w:color w:val="auto"/>
          <w:sz w:val="24"/>
          <w:lang w:val="en-CA"/>
        </w:rPr>
      </w:pPr>
      <w:r>
        <w:rPr>
          <w:rFonts w:ascii="Times New Roman" w:hAnsi="Times New Roman" w:cs="Times New Roman"/>
          <w:color w:val="auto"/>
          <w:sz w:val="24"/>
        </w:rPr>
        <w:tab/>
      </w:r>
      <w:r w:rsidRPr="00C22D6C">
        <w:rPr>
          <w:rFonts w:ascii="Times New Roman" w:hAnsi="Times New Roman" w:cs="Times New Roman"/>
          <w:color w:val="auto"/>
          <w:sz w:val="24"/>
          <w:lang w:val="en-CA"/>
        </w:rPr>
        <w:t>Vijayakumar et al. trained a rand</w:t>
      </w:r>
      <w:r>
        <w:rPr>
          <w:rFonts w:ascii="Times New Roman" w:hAnsi="Times New Roman" w:cs="Times New Roman"/>
          <w:color w:val="auto"/>
          <w:sz w:val="24"/>
          <w:lang w:val="en-CA"/>
        </w:rPr>
        <w:t>om</w:t>
      </w:r>
      <w:r w:rsidRPr="00C22D6C">
        <w:rPr>
          <w:rFonts w:ascii="Times New Roman" w:hAnsi="Times New Roman" w:cs="Times New Roman"/>
          <w:color w:val="auto"/>
          <w:sz w:val="24"/>
          <w:lang w:val="en-CA"/>
        </w:rPr>
        <w:t xml:space="preserve"> f</w:t>
      </w:r>
      <w:r>
        <w:rPr>
          <w:rFonts w:ascii="Times New Roman" w:hAnsi="Times New Roman" w:cs="Times New Roman"/>
          <w:color w:val="auto"/>
          <w:sz w:val="24"/>
          <w:lang w:val="en-CA"/>
        </w:rPr>
        <w:t xml:space="preserve">orest </w:t>
      </w:r>
      <w:r w:rsidR="008B7FB3">
        <w:rPr>
          <w:rFonts w:ascii="Times New Roman" w:hAnsi="Times New Roman" w:cs="Times New Roman"/>
          <w:color w:val="auto"/>
          <w:sz w:val="24"/>
          <w:lang w:val="en-CA"/>
        </w:rPr>
        <w:t xml:space="preserve">(RF) </w:t>
      </w:r>
      <w:r>
        <w:rPr>
          <w:rFonts w:ascii="Times New Roman" w:hAnsi="Times New Roman" w:cs="Times New Roman"/>
          <w:color w:val="auto"/>
          <w:sz w:val="24"/>
          <w:lang w:val="en-CA"/>
        </w:rPr>
        <w:t>model to predict pain score</w:t>
      </w:r>
      <w:r w:rsidR="00DF757B">
        <w:rPr>
          <w:rFonts w:ascii="Times New Roman" w:hAnsi="Times New Roman" w:cs="Times New Roman"/>
          <w:color w:val="auto"/>
          <w:sz w:val="24"/>
          <w:lang w:val="en-CA"/>
        </w:rPr>
        <w:t>s</w:t>
      </w:r>
      <w:r>
        <w:rPr>
          <w:rFonts w:ascii="Times New Roman" w:hAnsi="Times New Roman" w:cs="Times New Roman"/>
          <w:color w:val="auto"/>
          <w:sz w:val="24"/>
          <w:lang w:val="en-CA"/>
        </w:rPr>
        <w:t xml:space="preserve"> during thermal stimulation in the order of minutes</w:t>
      </w:r>
      <w:r w:rsidR="00AB36C3">
        <w:rPr>
          <w:rFonts w:ascii="Times New Roman" w:hAnsi="Times New Roman" w:cs="Times New Roman"/>
          <w:color w:val="auto"/>
          <w:sz w:val="24"/>
          <w:lang w:val="en-CA"/>
        </w:rPr>
        <w:t xml:space="preserve"> </w:t>
      </w:r>
      <w:r w:rsidR="00AB36C3">
        <w:rPr>
          <w:rFonts w:ascii="Times New Roman" w:hAnsi="Times New Roman" w:cs="Times New Roman"/>
          <w:color w:val="auto"/>
          <w:sz w:val="24"/>
          <w:lang w:val="en-CA"/>
        </w:rPr>
        <w:fldChar w:fldCharType="begin"/>
      </w:r>
      <w:r w:rsidR="005B2130">
        <w:rPr>
          <w:rFonts w:ascii="Times New Roman" w:hAnsi="Times New Roman" w:cs="Times New Roman"/>
          <w:color w:val="auto"/>
          <w:sz w:val="24"/>
          <w:lang w:val="en-CA"/>
        </w:rPr>
        <w:instrText xml:space="preserve"> ADDIN EN.CITE &lt;EndNote&gt;&lt;Cite&gt;&lt;Author&gt;Vijayakumar&lt;/Author&gt;&lt;Year&gt;2017&lt;/Year&gt;&lt;RecNum&gt;211&lt;/RecNum&gt;&lt;DisplayText&gt;[28]&lt;/DisplayText&gt;&lt;record&gt;&lt;rec-number&gt;211&lt;/rec-number&gt;&lt;foreign-keys&gt;&lt;key app="EN" db-id="2tfv2dt2jpap58efswsv2wrlp0xs25stzp9a" timestamp="1561647896"&gt;211&lt;/key&gt;&lt;/foreign-keys&gt;&lt;ref-type name="Journal Article"&gt;17&lt;/ref-type&gt;&lt;contributors&gt;&lt;authors&gt;&lt;author&gt;Vijayakumar, V.&lt;/author&gt;&lt;author&gt;Case, M.&lt;/author&gt;&lt;author&gt;Shirinpour, S.&lt;/author&gt;&lt;author&gt;He, B.&lt;/author&gt;&lt;/authors&gt;&lt;/contributors&gt;&lt;titles&gt;&lt;title&gt;Quantifying and Characterizing Tonic Thermal Pain Across Subjects From EEG Data Using Random Forest Models&lt;/title&gt;&lt;secondary-title&gt;IEEE Trans Biomed Eng&lt;/secondary-title&gt;&lt;alt-title&gt;IEEE transactions on bio-medical engineering&lt;/alt-title&gt;&lt;/titles&gt;&lt;periodical&gt;&lt;full-title&gt;IEEE Trans Biomed Eng&lt;/full-title&gt;&lt;abbr-1&gt;IEEE transactions on bio-medical engineering&lt;/abbr-1&gt;&lt;/periodical&gt;&lt;alt-periodical&gt;&lt;full-title&gt;IEEE Trans Biomed Eng&lt;/full-title&gt;&lt;abbr-1&gt;IEEE transactions on bio-medical engineering&lt;/abbr-1&gt;&lt;/alt-periodical&gt;&lt;pages&gt;2988-2996&lt;/pages&gt;&lt;volume&gt;64&lt;/volume&gt;&lt;number&gt;12&lt;/number&gt;&lt;edition&gt;2017/09/28&lt;/edition&gt;&lt;keywords&gt;&lt;keyword&gt;Adult&lt;/keyword&gt;&lt;keyword&gt;Algorithms&lt;/keyword&gt;&lt;keyword&gt;Brain/physiology&lt;/keyword&gt;&lt;keyword&gt;Decision Trees&lt;/keyword&gt;&lt;keyword&gt;Electroencephalography/*methods&lt;/keyword&gt;&lt;keyword&gt;Female&lt;/keyword&gt;&lt;keyword&gt;Gyrus Cinguli/physiology&lt;/keyword&gt;&lt;keyword&gt;Hot Temperature/*adverse effects&lt;/keyword&gt;&lt;keyword&gt;Humans&lt;/keyword&gt;&lt;keyword&gt;Machine Learning&lt;/keyword&gt;&lt;keyword&gt;Male&lt;/keyword&gt;&lt;keyword&gt;Pain/*physiopathology&lt;/keyword&gt;&lt;keyword&gt;Pain Threshold/*physiology&lt;/keyword&gt;&lt;keyword&gt;*Signal Processing, Computer-Assisted&lt;/keyword&gt;&lt;keyword&gt;Young Adult&lt;/keyword&gt;&lt;/keywords&gt;&lt;dates&gt;&lt;year&gt;2017&lt;/year&gt;&lt;pub-dates&gt;&lt;date&gt;Dec&lt;/date&gt;&lt;/pub-dates&gt;&lt;/dates&gt;&lt;isbn&gt;0018-9294&lt;/isbn&gt;&lt;accession-num&gt;28952933&lt;/accession-num&gt;&lt;urls&gt;&lt;/urls&gt;&lt;custom2&gt;PMC5718188&lt;/custom2&gt;&lt;custom6&gt;NIHMS923367&lt;/custom6&gt;&lt;electronic-resource-num&gt;10.1109/tbme.2017.2756870&lt;/electronic-resource-num&gt;&lt;remote-database-provider&gt;NLM&lt;/remote-database-provider&gt;&lt;language&gt;eng&lt;/language&gt;&lt;/record&gt;&lt;/Cite&gt;&lt;/EndNote&gt;</w:instrText>
      </w:r>
      <w:r w:rsidR="00AB36C3">
        <w:rPr>
          <w:rFonts w:ascii="Times New Roman" w:hAnsi="Times New Roman" w:cs="Times New Roman"/>
          <w:color w:val="auto"/>
          <w:sz w:val="24"/>
          <w:lang w:val="en-CA"/>
        </w:rPr>
        <w:fldChar w:fldCharType="separate"/>
      </w:r>
      <w:r w:rsidR="005B2130">
        <w:rPr>
          <w:rFonts w:ascii="Times New Roman" w:hAnsi="Times New Roman" w:cs="Times New Roman"/>
          <w:noProof/>
          <w:color w:val="auto"/>
          <w:sz w:val="24"/>
          <w:lang w:val="en-CA"/>
        </w:rPr>
        <w:t>[28]</w:t>
      </w:r>
      <w:r w:rsidR="00AB36C3">
        <w:rPr>
          <w:rFonts w:ascii="Times New Roman" w:hAnsi="Times New Roman" w:cs="Times New Roman"/>
          <w:color w:val="auto"/>
          <w:sz w:val="24"/>
          <w:lang w:val="en-CA"/>
        </w:rPr>
        <w:fldChar w:fldCharType="end"/>
      </w:r>
      <w:r>
        <w:rPr>
          <w:rFonts w:ascii="Times New Roman" w:hAnsi="Times New Roman" w:cs="Times New Roman"/>
          <w:color w:val="auto"/>
          <w:sz w:val="24"/>
          <w:lang w:val="en-CA"/>
        </w:rPr>
        <w:t xml:space="preserve">. </w:t>
      </w:r>
      <w:r w:rsidR="008B7FB3">
        <w:rPr>
          <w:rFonts w:ascii="Times New Roman" w:hAnsi="Times New Roman" w:cs="Times New Roman"/>
          <w:color w:val="auto"/>
          <w:sz w:val="24"/>
          <w:lang w:val="en-CA"/>
        </w:rPr>
        <w:t>RF</w:t>
      </w:r>
      <w:r>
        <w:rPr>
          <w:rFonts w:ascii="Times New Roman" w:hAnsi="Times New Roman" w:cs="Times New Roman"/>
          <w:color w:val="auto"/>
          <w:sz w:val="24"/>
          <w:lang w:val="en-CA"/>
        </w:rPr>
        <w:t xml:space="preserve"> models </w:t>
      </w:r>
      <w:r w:rsidR="00645F98">
        <w:rPr>
          <w:rFonts w:ascii="Times New Roman" w:hAnsi="Times New Roman" w:cs="Times New Roman"/>
          <w:color w:val="auto"/>
          <w:sz w:val="24"/>
          <w:lang w:val="en-CA"/>
        </w:rPr>
        <w:t>use</w:t>
      </w:r>
      <w:r>
        <w:rPr>
          <w:rFonts w:ascii="Times New Roman" w:hAnsi="Times New Roman" w:cs="Times New Roman"/>
          <w:color w:val="auto"/>
          <w:sz w:val="24"/>
          <w:lang w:val="en-CA"/>
        </w:rPr>
        <w:t xml:space="preserve"> </w:t>
      </w:r>
      <w:r w:rsidR="00645F98">
        <w:rPr>
          <w:rFonts w:ascii="Times New Roman" w:hAnsi="Times New Roman" w:cs="Times New Roman"/>
          <w:color w:val="auto"/>
          <w:sz w:val="24"/>
          <w:lang w:val="en-CA"/>
        </w:rPr>
        <w:t xml:space="preserve">multiple </w:t>
      </w:r>
      <w:r>
        <w:rPr>
          <w:rFonts w:ascii="Times New Roman" w:hAnsi="Times New Roman" w:cs="Times New Roman"/>
          <w:color w:val="auto"/>
          <w:sz w:val="24"/>
          <w:lang w:val="en-CA"/>
        </w:rPr>
        <w:t>decision tre</w:t>
      </w:r>
      <w:r w:rsidR="00645F98">
        <w:rPr>
          <w:rFonts w:ascii="Times New Roman" w:hAnsi="Times New Roman" w:cs="Times New Roman"/>
          <w:color w:val="auto"/>
          <w:sz w:val="24"/>
          <w:lang w:val="en-CA"/>
        </w:rPr>
        <w:t>e</w:t>
      </w:r>
      <w:r>
        <w:rPr>
          <w:rFonts w:ascii="Times New Roman" w:hAnsi="Times New Roman" w:cs="Times New Roman"/>
          <w:color w:val="auto"/>
          <w:sz w:val="24"/>
          <w:lang w:val="en-CA"/>
        </w:rPr>
        <w:t>s</w:t>
      </w:r>
      <w:r w:rsidR="00645F98">
        <w:rPr>
          <w:rFonts w:ascii="Times New Roman" w:hAnsi="Times New Roman" w:cs="Times New Roman"/>
          <w:color w:val="auto"/>
          <w:sz w:val="24"/>
          <w:lang w:val="en-CA"/>
        </w:rPr>
        <w:t xml:space="preserve"> to search for the best feature that splits the dataset into several leaf nodes </w:t>
      </w:r>
      <w:r w:rsidR="00DF757B">
        <w:rPr>
          <w:rFonts w:ascii="Times New Roman" w:hAnsi="Times New Roman" w:cs="Times New Roman"/>
          <w:color w:val="auto"/>
          <w:sz w:val="24"/>
          <w:lang w:val="en-CA"/>
        </w:rPr>
        <w:t>returning</w:t>
      </w:r>
      <w:r w:rsidR="00645F98">
        <w:rPr>
          <w:rFonts w:ascii="Times New Roman" w:hAnsi="Times New Roman" w:cs="Times New Roman"/>
          <w:color w:val="auto"/>
          <w:sz w:val="24"/>
          <w:lang w:val="en-CA"/>
        </w:rPr>
        <w:t xml:space="preserve"> a majority class</w:t>
      </w:r>
      <w:r w:rsidR="00AB36C3">
        <w:rPr>
          <w:rFonts w:ascii="Times New Roman" w:hAnsi="Times New Roman" w:cs="Times New Roman"/>
          <w:color w:val="auto"/>
          <w:sz w:val="24"/>
          <w:lang w:val="en-CA"/>
        </w:rPr>
        <w:t xml:space="preserve"> </w:t>
      </w:r>
      <w:r w:rsidR="00AB36C3">
        <w:rPr>
          <w:rFonts w:ascii="Times New Roman" w:hAnsi="Times New Roman" w:cs="Times New Roman"/>
          <w:color w:val="auto"/>
          <w:sz w:val="24"/>
          <w:lang w:val="en-CA"/>
        </w:rPr>
        <w:fldChar w:fldCharType="begin"/>
      </w:r>
      <w:r w:rsidR="005B2130">
        <w:rPr>
          <w:rFonts w:ascii="Times New Roman" w:hAnsi="Times New Roman" w:cs="Times New Roman"/>
          <w:color w:val="auto"/>
          <w:sz w:val="24"/>
          <w:lang w:val="en-CA"/>
        </w:rPr>
        <w:instrText xml:space="preserve"> ADDIN EN.CITE &lt;EndNote&gt;&lt;Cite&gt;&lt;Author&gt;Vijayakumar&lt;/Author&gt;&lt;Year&gt;2017&lt;/Year&gt;&lt;RecNum&gt;211&lt;/RecNum&gt;&lt;DisplayText&gt;[28]&lt;/DisplayText&gt;&lt;record&gt;&lt;rec-number&gt;211&lt;/rec-number&gt;&lt;foreign-keys&gt;&lt;key app="EN" db-id="2tfv2dt2jpap58efswsv2wrlp0xs25stzp9a" timestamp="1561647896"&gt;211&lt;/key&gt;&lt;/foreign-keys&gt;&lt;ref-type name="Journal Article"&gt;17&lt;/ref-type&gt;&lt;contributors&gt;&lt;authors&gt;&lt;author&gt;Vijayakumar, V.&lt;/author&gt;&lt;author&gt;Case, M.&lt;/author&gt;&lt;author&gt;Shirinpour, S.&lt;/author&gt;&lt;author&gt;He, B.&lt;/author&gt;&lt;/authors&gt;&lt;/contributors&gt;&lt;titles&gt;&lt;title&gt;Quantifying and Characterizing Tonic Thermal Pain Across Subjects From EEG Data Using Random Forest Models&lt;/title&gt;&lt;secondary-title&gt;IEEE Trans Biomed Eng&lt;/secondary-title&gt;&lt;alt-title&gt;IEEE transactions on bio-medical engineering&lt;/alt-title&gt;&lt;/titles&gt;&lt;periodical&gt;&lt;full-title&gt;IEEE Trans Biomed Eng&lt;/full-title&gt;&lt;abbr-1&gt;IEEE transactions on bio-medical engineering&lt;/abbr-1&gt;&lt;/periodical&gt;&lt;alt-periodical&gt;&lt;full-title&gt;IEEE Trans Biomed Eng&lt;/full-title&gt;&lt;abbr-1&gt;IEEE transactions on bio-medical engineering&lt;/abbr-1&gt;&lt;/alt-periodical&gt;&lt;pages&gt;2988-2996&lt;/pages&gt;&lt;volume&gt;64&lt;/volume&gt;&lt;number&gt;12&lt;/number&gt;&lt;edition&gt;2017/09/28&lt;/edition&gt;&lt;keywords&gt;&lt;keyword&gt;Adult&lt;/keyword&gt;&lt;keyword&gt;Algorithms&lt;/keyword&gt;&lt;keyword&gt;Brain/physiology&lt;/keyword&gt;&lt;keyword&gt;Decision Trees&lt;/keyword&gt;&lt;keyword&gt;Electroencephalography/*methods&lt;/keyword&gt;&lt;keyword&gt;Female&lt;/keyword&gt;&lt;keyword&gt;Gyrus Cinguli/physiology&lt;/keyword&gt;&lt;keyword&gt;Hot Temperature/*adverse effects&lt;/keyword&gt;&lt;keyword&gt;Humans&lt;/keyword&gt;&lt;keyword&gt;Machine Learning&lt;/keyword&gt;&lt;keyword&gt;Male&lt;/keyword&gt;&lt;keyword&gt;Pain/*physiopathology&lt;/keyword&gt;&lt;keyword&gt;Pain Threshold/*physiology&lt;/keyword&gt;&lt;keyword&gt;*Signal Processing, Computer-Assisted&lt;/keyword&gt;&lt;keyword&gt;Young Adult&lt;/keyword&gt;&lt;/keywords&gt;&lt;dates&gt;&lt;year&gt;2017&lt;/year&gt;&lt;pub-dates&gt;&lt;date&gt;Dec&lt;/date&gt;&lt;/pub-dates&gt;&lt;/dates&gt;&lt;isbn&gt;0018-9294&lt;/isbn&gt;&lt;accession-num&gt;28952933&lt;/accession-num&gt;&lt;urls&gt;&lt;/urls&gt;&lt;custom2&gt;PMC5718188&lt;/custom2&gt;&lt;custom6&gt;NIHMS923367&lt;/custom6&gt;&lt;electronic-resource-num&gt;10.1109/tbme.2017.2756870&lt;/electronic-resource-num&gt;&lt;remote-database-provider&gt;NLM&lt;/remote-database-provider&gt;&lt;language&gt;eng&lt;/language&gt;&lt;/record&gt;&lt;/Cite&gt;&lt;/EndNote&gt;</w:instrText>
      </w:r>
      <w:r w:rsidR="00AB36C3">
        <w:rPr>
          <w:rFonts w:ascii="Times New Roman" w:hAnsi="Times New Roman" w:cs="Times New Roman"/>
          <w:color w:val="auto"/>
          <w:sz w:val="24"/>
          <w:lang w:val="en-CA"/>
        </w:rPr>
        <w:fldChar w:fldCharType="separate"/>
      </w:r>
      <w:r w:rsidR="005B2130">
        <w:rPr>
          <w:rFonts w:ascii="Times New Roman" w:hAnsi="Times New Roman" w:cs="Times New Roman"/>
          <w:noProof/>
          <w:color w:val="auto"/>
          <w:sz w:val="24"/>
          <w:lang w:val="en-CA"/>
        </w:rPr>
        <w:t>[28]</w:t>
      </w:r>
      <w:r w:rsidR="00AB36C3">
        <w:rPr>
          <w:rFonts w:ascii="Times New Roman" w:hAnsi="Times New Roman" w:cs="Times New Roman"/>
          <w:color w:val="auto"/>
          <w:sz w:val="24"/>
          <w:lang w:val="en-CA"/>
        </w:rPr>
        <w:fldChar w:fldCharType="end"/>
      </w:r>
      <w:r w:rsidR="00645F98">
        <w:rPr>
          <w:rFonts w:ascii="Times New Roman" w:hAnsi="Times New Roman" w:cs="Times New Roman"/>
          <w:color w:val="auto"/>
          <w:sz w:val="24"/>
          <w:lang w:val="en-CA"/>
        </w:rPr>
        <w:t xml:space="preserve">. </w:t>
      </w:r>
      <w:r w:rsidR="008B7FB3">
        <w:rPr>
          <w:rFonts w:ascii="Times New Roman" w:hAnsi="Times New Roman" w:cs="Times New Roman"/>
          <w:color w:val="auto"/>
          <w:sz w:val="24"/>
          <w:lang w:val="en-CA"/>
        </w:rPr>
        <w:t xml:space="preserve">Using the leave-one-out classification approach, </w:t>
      </w:r>
      <w:r w:rsidR="008B7FB3" w:rsidRPr="00C22D6C">
        <w:rPr>
          <w:rFonts w:ascii="Times New Roman" w:hAnsi="Times New Roman" w:cs="Times New Roman"/>
          <w:color w:val="auto"/>
          <w:sz w:val="24"/>
          <w:lang w:val="en-CA"/>
        </w:rPr>
        <w:t>Vijayakumar et al. trained</w:t>
      </w:r>
      <w:r w:rsidR="008B7FB3">
        <w:rPr>
          <w:rFonts w:ascii="Times New Roman" w:hAnsi="Times New Roman" w:cs="Times New Roman"/>
          <w:color w:val="auto"/>
          <w:sz w:val="24"/>
          <w:lang w:val="en-CA"/>
        </w:rPr>
        <w:t xml:space="preserve"> the classifier on 25 subjects using power spectrum of independent components along with the corresponding discrete pain score as data points. The accuracies obtained w</w:t>
      </w:r>
      <w:r w:rsidR="00DF757B">
        <w:rPr>
          <w:rFonts w:ascii="Times New Roman" w:hAnsi="Times New Roman" w:cs="Times New Roman"/>
          <w:color w:val="auto"/>
          <w:sz w:val="24"/>
          <w:lang w:val="en-CA"/>
        </w:rPr>
        <w:t>e</w:t>
      </w:r>
      <w:r w:rsidR="008B7FB3">
        <w:rPr>
          <w:rFonts w:ascii="Times New Roman" w:hAnsi="Times New Roman" w:cs="Times New Roman"/>
          <w:color w:val="auto"/>
          <w:sz w:val="24"/>
          <w:lang w:val="en-CA"/>
        </w:rPr>
        <w:t>re 95.33</w:t>
      </w:r>
      <w:r w:rsidR="00DF757B">
        <w:rPr>
          <w:rFonts w:ascii="Times New Roman" w:hAnsi="Times New Roman" w:cs="Times New Roman"/>
          <w:color w:val="auto"/>
          <w:sz w:val="24"/>
          <w:lang w:val="en-CA"/>
        </w:rPr>
        <w:t>% for a two-way classification and 89.45 % for a 10-way classification</w:t>
      </w:r>
      <w:r w:rsidR="00AB36C3">
        <w:rPr>
          <w:rFonts w:ascii="Times New Roman" w:hAnsi="Times New Roman" w:cs="Times New Roman"/>
          <w:color w:val="auto"/>
          <w:sz w:val="24"/>
          <w:lang w:val="en-CA"/>
        </w:rPr>
        <w:t xml:space="preserve"> </w:t>
      </w:r>
      <w:r w:rsidR="00AB36C3">
        <w:rPr>
          <w:rFonts w:ascii="Times New Roman" w:hAnsi="Times New Roman" w:cs="Times New Roman"/>
          <w:color w:val="auto"/>
          <w:sz w:val="24"/>
          <w:lang w:val="en-CA"/>
        </w:rPr>
        <w:fldChar w:fldCharType="begin"/>
      </w:r>
      <w:r w:rsidR="005B2130">
        <w:rPr>
          <w:rFonts w:ascii="Times New Roman" w:hAnsi="Times New Roman" w:cs="Times New Roman"/>
          <w:color w:val="auto"/>
          <w:sz w:val="24"/>
          <w:lang w:val="en-CA"/>
        </w:rPr>
        <w:instrText xml:space="preserve"> ADDIN EN.CITE &lt;EndNote&gt;&lt;Cite&gt;&lt;Author&gt;Vijayakumar&lt;/Author&gt;&lt;Year&gt;2017&lt;/Year&gt;&lt;RecNum&gt;211&lt;/RecNum&gt;&lt;DisplayText&gt;[28]&lt;/DisplayText&gt;&lt;record&gt;&lt;rec-number&gt;211&lt;/rec-number&gt;&lt;foreign-keys&gt;&lt;key app="EN" db-id="2tfv2dt2jpap58efswsv2wrlp0xs25stzp9a" timestamp="1561647896"&gt;211&lt;/key&gt;&lt;/foreign-keys&gt;&lt;ref-type name="Journal Article"&gt;17&lt;/ref-type&gt;&lt;contributors&gt;&lt;authors&gt;&lt;author&gt;Vijayakumar, V.&lt;/author&gt;&lt;author&gt;Case, M.&lt;/author&gt;&lt;author&gt;Shirinpour, S.&lt;/author&gt;&lt;author&gt;He, B.&lt;/author&gt;&lt;/authors&gt;&lt;/contributors&gt;&lt;titles&gt;&lt;title&gt;Quantifying and Characterizing Tonic Thermal Pain Across Subjects From EEG Data Using Random Forest Models&lt;/title&gt;&lt;secondary-title&gt;IEEE Trans Biomed Eng&lt;/secondary-title&gt;&lt;alt-title&gt;IEEE transactions on bio-medical engineering&lt;/alt-title&gt;&lt;/titles&gt;&lt;periodical&gt;&lt;full-title&gt;IEEE Trans Biomed Eng&lt;/full-title&gt;&lt;abbr-1&gt;IEEE transactions on bio-medical engineering&lt;/abbr-1&gt;&lt;/periodical&gt;&lt;alt-periodical&gt;&lt;full-title&gt;IEEE Trans Biomed Eng&lt;/full-title&gt;&lt;abbr-1&gt;IEEE transactions on bio-medical engineering&lt;/abbr-1&gt;&lt;/alt-periodical&gt;&lt;pages&gt;2988-2996&lt;/pages&gt;&lt;volume&gt;64&lt;/volume&gt;&lt;number&gt;12&lt;/number&gt;&lt;edition&gt;2017/09/28&lt;/edition&gt;&lt;keywords&gt;&lt;keyword&gt;Adult&lt;/keyword&gt;&lt;keyword&gt;Algorithms&lt;/keyword&gt;&lt;keyword&gt;Brain/physiology&lt;/keyword&gt;&lt;keyword&gt;Decision Trees&lt;/keyword&gt;&lt;keyword&gt;Electroencephalography/*methods&lt;/keyword&gt;&lt;keyword&gt;Female&lt;/keyword&gt;&lt;keyword&gt;Gyrus Cinguli/physiology&lt;/keyword&gt;&lt;keyword&gt;Hot Temperature/*adverse effects&lt;/keyword&gt;&lt;keyword&gt;Humans&lt;/keyword&gt;&lt;keyword&gt;Machine Learning&lt;/keyword&gt;&lt;keyword&gt;Male&lt;/keyword&gt;&lt;keyword&gt;Pain/*physiopathology&lt;/keyword&gt;&lt;keyword&gt;Pain Threshold/*physiology&lt;/keyword&gt;&lt;keyword&gt;*Signal Processing, Computer-Assisted&lt;/keyword&gt;&lt;keyword&gt;Young Adult&lt;/keyword&gt;&lt;/keywords&gt;&lt;dates&gt;&lt;year&gt;2017&lt;/year&gt;&lt;pub-dates&gt;&lt;date&gt;Dec&lt;/date&gt;&lt;/pub-dates&gt;&lt;/dates&gt;&lt;isbn&gt;0018-9294&lt;/isbn&gt;&lt;accession-num&gt;28952933&lt;/accession-num&gt;&lt;urls&gt;&lt;/urls&gt;&lt;custom2&gt;PMC5718188&lt;/custom2&gt;&lt;custom6&gt;NIHMS923367&lt;/custom6&gt;&lt;electronic-resource-num&gt;10.1109/tbme.2017.2756870&lt;/electronic-resource-num&gt;&lt;remote-database-provider&gt;NLM&lt;/remote-database-provider&gt;&lt;language&gt;eng&lt;/language&gt;&lt;/record&gt;&lt;/Cite&gt;&lt;/EndNote&gt;</w:instrText>
      </w:r>
      <w:r w:rsidR="00AB36C3">
        <w:rPr>
          <w:rFonts w:ascii="Times New Roman" w:hAnsi="Times New Roman" w:cs="Times New Roman"/>
          <w:color w:val="auto"/>
          <w:sz w:val="24"/>
          <w:lang w:val="en-CA"/>
        </w:rPr>
        <w:fldChar w:fldCharType="separate"/>
      </w:r>
      <w:r w:rsidR="005B2130">
        <w:rPr>
          <w:rFonts w:ascii="Times New Roman" w:hAnsi="Times New Roman" w:cs="Times New Roman"/>
          <w:noProof/>
          <w:color w:val="auto"/>
          <w:sz w:val="24"/>
          <w:lang w:val="en-CA"/>
        </w:rPr>
        <w:t>[28]</w:t>
      </w:r>
      <w:r w:rsidR="00AB36C3">
        <w:rPr>
          <w:rFonts w:ascii="Times New Roman" w:hAnsi="Times New Roman" w:cs="Times New Roman"/>
          <w:color w:val="auto"/>
          <w:sz w:val="24"/>
          <w:lang w:val="en-CA"/>
        </w:rPr>
        <w:fldChar w:fldCharType="end"/>
      </w:r>
      <w:r w:rsidR="00DF757B">
        <w:rPr>
          <w:rFonts w:ascii="Times New Roman" w:hAnsi="Times New Roman" w:cs="Times New Roman"/>
          <w:color w:val="auto"/>
          <w:sz w:val="24"/>
          <w:lang w:val="en-CA"/>
        </w:rPr>
        <w:t xml:space="preserve">. Ignoring one </w:t>
      </w:r>
      <w:r w:rsidR="00DF757B">
        <w:rPr>
          <w:rFonts w:ascii="Times New Roman" w:hAnsi="Times New Roman" w:cs="Times New Roman"/>
          <w:color w:val="auto"/>
          <w:sz w:val="24"/>
          <w:lang w:val="en-CA"/>
        </w:rPr>
        <w:lastRenderedPageBreak/>
        <w:t>frequency band at the time, they found that the gamma band contributes the most to the 10-way classifier accuracy</w:t>
      </w:r>
      <w:r w:rsidR="006604E8">
        <w:rPr>
          <w:rFonts w:ascii="Arial" w:hAnsi="Arial" w:cs="Arial"/>
          <w:color w:val="545454"/>
          <w:shd w:val="clear" w:color="auto" w:fill="FFFFFF"/>
        </w:rPr>
        <w:t>—</w:t>
      </w:r>
      <w:r w:rsidR="00DF757B">
        <w:rPr>
          <w:rFonts w:ascii="Times New Roman" w:hAnsi="Times New Roman" w:cs="Times New Roman"/>
          <w:color w:val="auto"/>
          <w:sz w:val="24"/>
          <w:lang w:val="en-CA"/>
        </w:rPr>
        <w:t xml:space="preserve"> dropping by 10% when the gamma band </w:t>
      </w:r>
      <w:r w:rsidR="006604E8">
        <w:rPr>
          <w:rFonts w:ascii="Times New Roman" w:hAnsi="Times New Roman" w:cs="Times New Roman"/>
          <w:color w:val="auto"/>
          <w:sz w:val="24"/>
          <w:lang w:val="en-CA"/>
        </w:rPr>
        <w:t>is</w:t>
      </w:r>
      <w:r w:rsidR="00DF757B">
        <w:rPr>
          <w:rFonts w:ascii="Times New Roman" w:hAnsi="Times New Roman" w:cs="Times New Roman"/>
          <w:color w:val="auto"/>
          <w:sz w:val="24"/>
          <w:lang w:val="en-CA"/>
        </w:rPr>
        <w:t xml:space="preserve"> ignored</w:t>
      </w:r>
      <w:r w:rsidR="00AB36C3">
        <w:rPr>
          <w:rFonts w:ascii="Times New Roman" w:hAnsi="Times New Roman" w:cs="Times New Roman"/>
          <w:color w:val="auto"/>
          <w:sz w:val="24"/>
          <w:lang w:val="en-CA"/>
        </w:rPr>
        <w:t xml:space="preserve"> </w:t>
      </w:r>
      <w:r w:rsidR="00AB36C3">
        <w:rPr>
          <w:rFonts w:ascii="Times New Roman" w:hAnsi="Times New Roman" w:cs="Times New Roman"/>
          <w:color w:val="auto"/>
          <w:sz w:val="24"/>
          <w:lang w:val="en-CA"/>
        </w:rPr>
        <w:fldChar w:fldCharType="begin"/>
      </w:r>
      <w:r w:rsidR="005B2130">
        <w:rPr>
          <w:rFonts w:ascii="Times New Roman" w:hAnsi="Times New Roman" w:cs="Times New Roman"/>
          <w:color w:val="auto"/>
          <w:sz w:val="24"/>
          <w:lang w:val="en-CA"/>
        </w:rPr>
        <w:instrText xml:space="preserve"> ADDIN EN.CITE &lt;EndNote&gt;&lt;Cite&gt;&lt;Author&gt;Vijayakumar&lt;/Author&gt;&lt;Year&gt;2017&lt;/Year&gt;&lt;RecNum&gt;211&lt;/RecNum&gt;&lt;DisplayText&gt;[28]&lt;/DisplayText&gt;&lt;record&gt;&lt;rec-number&gt;211&lt;/rec-number&gt;&lt;foreign-keys&gt;&lt;key app="EN" db-id="2tfv2dt2jpap58efswsv2wrlp0xs25stzp9a" timestamp="1561647896"&gt;211&lt;/key&gt;&lt;/foreign-keys&gt;&lt;ref-type name="Journal Article"&gt;17&lt;/ref-type&gt;&lt;contributors&gt;&lt;authors&gt;&lt;author&gt;Vijayakumar, V.&lt;/author&gt;&lt;author&gt;Case, M.&lt;/author&gt;&lt;author&gt;Shirinpour, S.&lt;/author&gt;&lt;author&gt;He, B.&lt;/author&gt;&lt;/authors&gt;&lt;/contributors&gt;&lt;titles&gt;&lt;title&gt;Quantifying and Characterizing Tonic Thermal Pain Across Subjects From EEG Data Using Random Forest Models&lt;/title&gt;&lt;secondary-title&gt;IEEE Trans Biomed Eng&lt;/secondary-title&gt;&lt;alt-title&gt;IEEE transactions on bio-medical engineering&lt;/alt-title&gt;&lt;/titles&gt;&lt;periodical&gt;&lt;full-title&gt;IEEE Trans Biomed Eng&lt;/full-title&gt;&lt;abbr-1&gt;IEEE transactions on bio-medical engineering&lt;/abbr-1&gt;&lt;/periodical&gt;&lt;alt-periodical&gt;&lt;full-title&gt;IEEE Trans Biomed Eng&lt;/full-title&gt;&lt;abbr-1&gt;IEEE transactions on bio-medical engineering&lt;/abbr-1&gt;&lt;/alt-periodical&gt;&lt;pages&gt;2988-2996&lt;/pages&gt;&lt;volume&gt;64&lt;/volume&gt;&lt;number&gt;12&lt;/number&gt;&lt;edition&gt;2017/09/28&lt;/edition&gt;&lt;keywords&gt;&lt;keyword&gt;Adult&lt;/keyword&gt;&lt;keyword&gt;Algorithms&lt;/keyword&gt;&lt;keyword&gt;Brain/physiology&lt;/keyword&gt;&lt;keyword&gt;Decision Trees&lt;/keyword&gt;&lt;keyword&gt;Electroencephalography/*methods&lt;/keyword&gt;&lt;keyword&gt;Female&lt;/keyword&gt;&lt;keyword&gt;Gyrus Cinguli/physiology&lt;/keyword&gt;&lt;keyword&gt;Hot Temperature/*adverse effects&lt;/keyword&gt;&lt;keyword&gt;Humans&lt;/keyword&gt;&lt;keyword&gt;Machine Learning&lt;/keyword&gt;&lt;keyword&gt;Male&lt;/keyword&gt;&lt;keyword&gt;Pain/*physiopathology&lt;/keyword&gt;&lt;keyword&gt;Pain Threshold/*physiology&lt;/keyword&gt;&lt;keyword&gt;*Signal Processing, Computer-Assisted&lt;/keyword&gt;&lt;keyword&gt;Young Adult&lt;/keyword&gt;&lt;/keywords&gt;&lt;dates&gt;&lt;year&gt;2017&lt;/year&gt;&lt;pub-dates&gt;&lt;date&gt;Dec&lt;/date&gt;&lt;/pub-dates&gt;&lt;/dates&gt;&lt;isbn&gt;0018-9294&lt;/isbn&gt;&lt;accession-num&gt;28952933&lt;/accession-num&gt;&lt;urls&gt;&lt;/urls&gt;&lt;custom2&gt;PMC5718188&lt;/custom2&gt;&lt;custom6&gt;NIHMS923367&lt;/custom6&gt;&lt;electronic-resource-num&gt;10.1109/tbme.2017.2756870&lt;/electronic-resource-num&gt;&lt;remote-database-provider&gt;NLM&lt;/remote-database-provider&gt;&lt;language&gt;eng&lt;/language&gt;&lt;/record&gt;&lt;/Cite&gt;&lt;/EndNote&gt;</w:instrText>
      </w:r>
      <w:r w:rsidR="00AB36C3">
        <w:rPr>
          <w:rFonts w:ascii="Times New Roman" w:hAnsi="Times New Roman" w:cs="Times New Roman"/>
          <w:color w:val="auto"/>
          <w:sz w:val="24"/>
          <w:lang w:val="en-CA"/>
        </w:rPr>
        <w:fldChar w:fldCharType="separate"/>
      </w:r>
      <w:r w:rsidR="005B2130">
        <w:rPr>
          <w:rFonts w:ascii="Times New Roman" w:hAnsi="Times New Roman" w:cs="Times New Roman"/>
          <w:noProof/>
          <w:color w:val="auto"/>
          <w:sz w:val="24"/>
          <w:lang w:val="en-CA"/>
        </w:rPr>
        <w:t>[28]</w:t>
      </w:r>
      <w:r w:rsidR="00AB36C3">
        <w:rPr>
          <w:rFonts w:ascii="Times New Roman" w:hAnsi="Times New Roman" w:cs="Times New Roman"/>
          <w:color w:val="auto"/>
          <w:sz w:val="24"/>
          <w:lang w:val="en-CA"/>
        </w:rPr>
        <w:fldChar w:fldCharType="end"/>
      </w:r>
      <w:r w:rsidR="00DF757B">
        <w:rPr>
          <w:rFonts w:ascii="Times New Roman" w:hAnsi="Times New Roman" w:cs="Times New Roman"/>
          <w:color w:val="auto"/>
          <w:sz w:val="24"/>
          <w:lang w:val="en-CA"/>
        </w:rPr>
        <w:t xml:space="preserve">. </w:t>
      </w:r>
      <w:r w:rsidR="001A1CE6">
        <w:rPr>
          <w:rFonts w:ascii="Times New Roman" w:hAnsi="Times New Roman" w:cs="Times New Roman"/>
          <w:color w:val="auto"/>
          <w:sz w:val="24"/>
          <w:lang w:val="en-CA"/>
        </w:rPr>
        <w:t>Their results suggested that</w:t>
      </w:r>
      <w:r w:rsidR="001A1CE6" w:rsidRPr="00C22D6C">
        <w:rPr>
          <w:rFonts w:ascii="Times New Roman" w:hAnsi="Times New Roman" w:cs="Times New Roman"/>
          <w:color w:val="auto"/>
          <w:sz w:val="24"/>
          <w:lang w:val="en-CA"/>
        </w:rPr>
        <w:t xml:space="preserve"> </w:t>
      </w:r>
      <w:r w:rsidR="001A1CE6">
        <w:rPr>
          <w:rFonts w:ascii="Times New Roman" w:hAnsi="Times New Roman" w:cs="Times New Roman"/>
          <w:color w:val="auto"/>
          <w:sz w:val="24"/>
          <w:lang w:val="en-CA"/>
        </w:rPr>
        <w:t xml:space="preserve">“the alpha band had the highest variance across subjects… and showed a reduction in relative importance as the resolution of the pain score was made finer” </w:t>
      </w:r>
      <w:r w:rsidR="00AB36C3">
        <w:rPr>
          <w:rFonts w:ascii="Times New Roman" w:hAnsi="Times New Roman" w:cs="Times New Roman"/>
          <w:color w:val="auto"/>
          <w:sz w:val="24"/>
          <w:lang w:val="en-CA"/>
        </w:rPr>
        <w:fldChar w:fldCharType="begin"/>
      </w:r>
      <w:r w:rsidR="005B2130">
        <w:rPr>
          <w:rFonts w:ascii="Times New Roman" w:hAnsi="Times New Roman" w:cs="Times New Roman"/>
          <w:color w:val="auto"/>
          <w:sz w:val="24"/>
          <w:lang w:val="en-CA"/>
        </w:rPr>
        <w:instrText xml:space="preserve"> ADDIN EN.CITE &lt;EndNote&gt;&lt;Cite&gt;&lt;Author&gt;Vijayakumar&lt;/Author&gt;&lt;Year&gt;2017&lt;/Year&gt;&lt;RecNum&gt;211&lt;/RecNum&gt;&lt;DisplayText&gt;[28]&lt;/DisplayText&gt;&lt;record&gt;&lt;rec-number&gt;211&lt;/rec-number&gt;&lt;foreign-keys&gt;&lt;key app="EN" db-id="2tfv2dt2jpap58efswsv2wrlp0xs25stzp9a" timestamp="1561647896"&gt;211&lt;/key&gt;&lt;/foreign-keys&gt;&lt;ref-type name="Journal Article"&gt;17&lt;/ref-type&gt;&lt;contributors&gt;&lt;authors&gt;&lt;author&gt;Vijayakumar, V.&lt;/author&gt;&lt;author&gt;Case, M.&lt;/author&gt;&lt;author&gt;Shirinpour, S.&lt;/author&gt;&lt;author&gt;He, B.&lt;/author&gt;&lt;/authors&gt;&lt;/contributors&gt;&lt;titles&gt;&lt;title&gt;Quantifying and Characterizing Tonic Thermal Pain Across Subjects From EEG Data Using Random Forest Models&lt;/title&gt;&lt;secondary-title&gt;IEEE Trans Biomed Eng&lt;/secondary-title&gt;&lt;alt-title&gt;IEEE transactions on bio-medical engineering&lt;/alt-title&gt;&lt;/titles&gt;&lt;periodical&gt;&lt;full-title&gt;IEEE Trans Biomed Eng&lt;/full-title&gt;&lt;abbr-1&gt;IEEE transactions on bio-medical engineering&lt;/abbr-1&gt;&lt;/periodical&gt;&lt;alt-periodical&gt;&lt;full-title&gt;IEEE Trans Biomed Eng&lt;/full-title&gt;&lt;abbr-1&gt;IEEE transactions on bio-medical engineering&lt;/abbr-1&gt;&lt;/alt-periodical&gt;&lt;pages&gt;2988-2996&lt;/pages&gt;&lt;volume&gt;64&lt;/volume&gt;&lt;number&gt;12&lt;/number&gt;&lt;edition&gt;2017/09/28&lt;/edition&gt;&lt;keywords&gt;&lt;keyword&gt;Adult&lt;/keyword&gt;&lt;keyword&gt;Algorithms&lt;/keyword&gt;&lt;keyword&gt;Brain/physiology&lt;/keyword&gt;&lt;keyword&gt;Decision Trees&lt;/keyword&gt;&lt;keyword&gt;Electroencephalography/*methods&lt;/keyword&gt;&lt;keyword&gt;Female&lt;/keyword&gt;&lt;keyword&gt;Gyrus Cinguli/physiology&lt;/keyword&gt;&lt;keyword&gt;Hot Temperature/*adverse effects&lt;/keyword&gt;&lt;keyword&gt;Humans&lt;/keyword&gt;&lt;keyword&gt;Machine Learning&lt;/keyword&gt;&lt;keyword&gt;Male&lt;/keyword&gt;&lt;keyword&gt;Pain/*physiopathology&lt;/keyword&gt;&lt;keyword&gt;Pain Threshold/*physiology&lt;/keyword&gt;&lt;keyword&gt;*Signal Processing, Computer-Assisted&lt;/keyword&gt;&lt;keyword&gt;Young Adult&lt;/keyword&gt;&lt;/keywords&gt;&lt;dates&gt;&lt;year&gt;2017&lt;/year&gt;&lt;pub-dates&gt;&lt;date&gt;Dec&lt;/date&gt;&lt;/pub-dates&gt;&lt;/dates&gt;&lt;isbn&gt;0018-9294&lt;/isbn&gt;&lt;accession-num&gt;28952933&lt;/accession-num&gt;&lt;urls&gt;&lt;/urls&gt;&lt;custom2&gt;PMC5718188&lt;/custom2&gt;&lt;custom6&gt;NIHMS923367&lt;/custom6&gt;&lt;electronic-resource-num&gt;10.1109/tbme.2017.2756870&lt;/electronic-resource-num&gt;&lt;remote-database-provider&gt;NLM&lt;/remote-database-provider&gt;&lt;language&gt;eng&lt;/language&gt;&lt;/record&gt;&lt;/Cite&gt;&lt;/EndNote&gt;</w:instrText>
      </w:r>
      <w:r w:rsidR="00AB36C3">
        <w:rPr>
          <w:rFonts w:ascii="Times New Roman" w:hAnsi="Times New Roman" w:cs="Times New Roman"/>
          <w:color w:val="auto"/>
          <w:sz w:val="24"/>
          <w:lang w:val="en-CA"/>
        </w:rPr>
        <w:fldChar w:fldCharType="separate"/>
      </w:r>
      <w:r w:rsidR="005B2130">
        <w:rPr>
          <w:rFonts w:ascii="Times New Roman" w:hAnsi="Times New Roman" w:cs="Times New Roman"/>
          <w:noProof/>
          <w:color w:val="auto"/>
          <w:sz w:val="24"/>
          <w:lang w:val="en-CA"/>
        </w:rPr>
        <w:t>[28]</w:t>
      </w:r>
      <w:r w:rsidR="00AB36C3">
        <w:rPr>
          <w:rFonts w:ascii="Times New Roman" w:hAnsi="Times New Roman" w:cs="Times New Roman"/>
          <w:color w:val="auto"/>
          <w:sz w:val="24"/>
          <w:lang w:val="en-CA"/>
        </w:rPr>
        <w:fldChar w:fldCharType="end"/>
      </w:r>
      <w:r w:rsidR="00DF757B">
        <w:rPr>
          <w:rFonts w:ascii="Times New Roman" w:hAnsi="Times New Roman" w:cs="Times New Roman"/>
          <w:color w:val="auto"/>
          <w:sz w:val="24"/>
          <w:lang w:val="en-CA"/>
        </w:rPr>
        <w:t>. Interestingly, the classifier accuracy suffered regardless of which frequency band was ignored, suggesting that all frequency band</w:t>
      </w:r>
      <w:r w:rsidR="006604E8">
        <w:rPr>
          <w:rFonts w:ascii="Times New Roman" w:hAnsi="Times New Roman" w:cs="Times New Roman"/>
          <w:color w:val="auto"/>
          <w:sz w:val="24"/>
          <w:lang w:val="en-CA"/>
        </w:rPr>
        <w:t>s</w:t>
      </w:r>
      <w:r w:rsidR="00DF757B">
        <w:rPr>
          <w:rFonts w:ascii="Times New Roman" w:hAnsi="Times New Roman" w:cs="Times New Roman"/>
          <w:color w:val="auto"/>
          <w:sz w:val="24"/>
          <w:lang w:val="en-CA"/>
        </w:rPr>
        <w:t xml:space="preserve"> </w:t>
      </w:r>
      <w:r w:rsidR="006604E8">
        <w:rPr>
          <w:rFonts w:ascii="Times New Roman" w:hAnsi="Times New Roman" w:cs="Times New Roman"/>
          <w:color w:val="auto"/>
          <w:sz w:val="24"/>
          <w:lang w:val="en-CA"/>
        </w:rPr>
        <w:t>contribute</w:t>
      </w:r>
      <w:r w:rsidR="00DF757B">
        <w:rPr>
          <w:rFonts w:ascii="Times New Roman" w:hAnsi="Times New Roman" w:cs="Times New Roman"/>
          <w:color w:val="auto"/>
          <w:sz w:val="24"/>
          <w:lang w:val="en-CA"/>
        </w:rPr>
        <w:t xml:space="preserve"> to pain classification. </w:t>
      </w:r>
    </w:p>
    <w:p w14:paraId="46C12828" w14:textId="7B78CC68" w:rsidR="00555123" w:rsidRDefault="00555123" w:rsidP="00555123">
      <w:pPr>
        <w:spacing w:line="480" w:lineRule="auto"/>
        <w:ind w:right="-7"/>
        <w:jc w:val="both"/>
        <w:rPr>
          <w:rFonts w:ascii="Times New Roman" w:hAnsi="Times New Roman" w:cs="Times New Roman"/>
          <w:color w:val="auto"/>
          <w:sz w:val="24"/>
        </w:rPr>
      </w:pPr>
      <w:r>
        <w:rPr>
          <w:rFonts w:ascii="Times New Roman" w:hAnsi="Times New Roman" w:cs="Times New Roman"/>
          <w:color w:val="auto"/>
          <w:sz w:val="24"/>
        </w:rPr>
        <w:t>LIMITATIONS</w:t>
      </w:r>
    </w:p>
    <w:p w14:paraId="459D1485" w14:textId="2E7EFDEE" w:rsidR="00DC4238" w:rsidRDefault="00DC4238" w:rsidP="00DC4238">
      <w:pPr>
        <w:spacing w:line="480" w:lineRule="auto"/>
        <w:ind w:right="-7" w:firstLine="720"/>
        <w:jc w:val="both"/>
        <w:rPr>
          <w:rFonts w:ascii="Times New Roman" w:hAnsi="Times New Roman" w:cs="Times New Roman"/>
          <w:color w:val="auto"/>
          <w:sz w:val="24"/>
        </w:rPr>
      </w:pPr>
      <w:r>
        <w:rPr>
          <w:rFonts w:ascii="Times New Roman" w:hAnsi="Times New Roman" w:cs="Times New Roman"/>
          <w:color w:val="auto"/>
          <w:sz w:val="24"/>
        </w:rPr>
        <w:t xml:space="preserve">While </w:t>
      </w:r>
      <w:r w:rsidRPr="00C6195A">
        <w:rPr>
          <w:rFonts w:ascii="Times New Roman" w:hAnsi="Times New Roman" w:cs="Times New Roman"/>
          <w:color w:val="auto"/>
          <w:sz w:val="24"/>
        </w:rPr>
        <w:t>spectral features currently dominate</w:t>
      </w:r>
      <w:r>
        <w:rPr>
          <w:rFonts w:ascii="Times New Roman" w:hAnsi="Times New Roman" w:cs="Times New Roman"/>
          <w:color w:val="auto"/>
          <w:sz w:val="24"/>
        </w:rPr>
        <w:t xml:space="preserve"> the</w:t>
      </w:r>
      <w:r w:rsidRPr="00C6195A">
        <w:rPr>
          <w:rFonts w:ascii="Times New Roman" w:hAnsi="Times New Roman" w:cs="Times New Roman"/>
          <w:color w:val="auto"/>
          <w:sz w:val="24"/>
        </w:rPr>
        <w:t xml:space="preserve"> </w:t>
      </w:r>
      <w:r>
        <w:rPr>
          <w:rFonts w:ascii="Times New Roman" w:hAnsi="Times New Roman" w:cs="Times New Roman"/>
          <w:color w:val="auto"/>
          <w:sz w:val="24"/>
        </w:rPr>
        <w:t xml:space="preserve">landscape, Salomons et al. have highlighted the importance of supplementing current features with techniques that allow to investigate network dynamics </w:t>
      </w:r>
      <w:r>
        <w:rPr>
          <w:rFonts w:ascii="Times New Roman" w:hAnsi="Times New Roman" w:cs="Times New Roman"/>
          <w:color w:val="auto"/>
          <w:sz w:val="24"/>
        </w:rPr>
        <w:fldChar w:fldCharType="begin"/>
      </w:r>
      <w:r w:rsidR="005B2130">
        <w:rPr>
          <w:rFonts w:ascii="Times New Roman" w:hAnsi="Times New Roman" w:cs="Times New Roman"/>
          <w:color w:val="auto"/>
          <w:sz w:val="24"/>
        </w:rPr>
        <w:instrText xml:space="preserve"> ADDIN EN.CITE &lt;EndNote&gt;&lt;Cite&gt;&lt;Author&gt;Salomons&lt;/Author&gt;&lt;Year&gt;2016&lt;/Year&gt;&lt;RecNum&gt;305&lt;/RecNum&gt;&lt;DisplayText&gt;[37]&lt;/DisplayText&gt;&lt;record&gt;&lt;rec-number&gt;305&lt;/rec-number&gt;&lt;foreign-keys&gt;&lt;key app="EN" db-id="2tfv2dt2jpap58efswsv2wrlp0xs25stzp9a" timestamp="1565206021"&gt;305&lt;/key&gt;&lt;/foreign-keys&gt;&lt;ref-type name="Journal Article"&gt;17&lt;/ref-type&gt;&lt;contributors&gt;&lt;authors&gt;&lt;author&gt;Salomons, Tim V.&lt;/author&gt;&lt;author&gt;Iannetti, Gian Domenico&lt;/author&gt;&lt;author&gt;Liang, Meng&lt;/author&gt;&lt;author&gt;Wood, John N.&lt;/author&gt;&lt;/authors&gt;&lt;/contributors&gt;&lt;titles&gt;&lt;title&gt;The “Pain Matrix” in Pain-Free IndividualsThe “Pain Matrix” in Pain-Free IndividualsLetters&lt;/title&gt;&lt;secondary-title&gt;JAMA Neurology&lt;/secondary-title&gt;&lt;/titles&gt;&lt;periodical&gt;&lt;full-title&gt;JAMA Neurology&lt;/full-title&gt;&lt;/periodical&gt;&lt;pages&gt;755-756&lt;/pages&gt;&lt;volume&gt;73&lt;/volume&gt;&lt;number&gt;6&lt;/number&gt;&lt;dates&gt;&lt;year&gt;2016&lt;/year&gt;&lt;/dates&gt;&lt;isbn&gt;2168-6149&lt;/isbn&gt;&lt;urls&gt;&lt;related-urls&gt;&lt;url&gt;https://doi.org/10.1001/jamaneurol.2016.0653&lt;/url&gt;&lt;/related-urls&gt;&lt;/urls&gt;&lt;electronic-resource-num&gt;10.1001/jamaneurol.2016.0653&lt;/electronic-resource-num&gt;&lt;access-date&gt;8/7/2019&lt;/access-date&gt;&lt;/record&gt;&lt;/Cite&gt;&lt;/EndNote&gt;</w:instrText>
      </w:r>
      <w:r>
        <w:rPr>
          <w:rFonts w:ascii="Times New Roman" w:hAnsi="Times New Roman" w:cs="Times New Roman"/>
          <w:color w:val="auto"/>
          <w:sz w:val="24"/>
        </w:rPr>
        <w:fldChar w:fldCharType="separate"/>
      </w:r>
      <w:r w:rsidR="005B2130">
        <w:rPr>
          <w:rFonts w:ascii="Times New Roman" w:hAnsi="Times New Roman" w:cs="Times New Roman"/>
          <w:noProof/>
          <w:color w:val="auto"/>
          <w:sz w:val="24"/>
        </w:rPr>
        <w:t>[37]</w:t>
      </w:r>
      <w:r>
        <w:rPr>
          <w:rFonts w:ascii="Times New Roman" w:hAnsi="Times New Roman" w:cs="Times New Roman"/>
          <w:color w:val="auto"/>
          <w:sz w:val="24"/>
        </w:rPr>
        <w:fldChar w:fldCharType="end"/>
      </w:r>
      <w:r>
        <w:rPr>
          <w:rFonts w:ascii="Times New Roman" w:hAnsi="Times New Roman" w:cs="Times New Roman"/>
          <w:color w:val="auto"/>
          <w:sz w:val="24"/>
        </w:rPr>
        <w:t xml:space="preserve">. Given the absence of specialized nociceptive brain tissue, entropy measures and causal inference could be key in understand how the flow of information dynamically merge into the conscious experience of pain </w:t>
      </w:r>
      <w:r>
        <w:rPr>
          <w:rFonts w:ascii="Times New Roman" w:hAnsi="Times New Roman" w:cs="Times New Roman"/>
          <w:color w:val="auto"/>
          <w:sz w:val="24"/>
        </w:rPr>
        <w:fldChar w:fldCharType="begin"/>
      </w:r>
      <w:r w:rsidR="005B2130">
        <w:rPr>
          <w:rFonts w:ascii="Times New Roman" w:hAnsi="Times New Roman" w:cs="Times New Roman"/>
          <w:color w:val="auto"/>
          <w:sz w:val="24"/>
        </w:rPr>
        <w:instrText xml:space="preserve"> ADDIN EN.CITE &lt;EndNote&gt;&lt;Cite&gt;&lt;Author&gt;Geha&lt;/Author&gt;&lt;Year&gt;2016&lt;/Year&gt;&lt;RecNum&gt;304&lt;/RecNum&gt;&lt;DisplayText&gt;[38]&lt;/DisplayText&gt;&lt;record&gt;&lt;rec-number&gt;304&lt;/rec-number&gt;&lt;foreign-keys&gt;&lt;key app="EN" db-id="2tfv2dt2jpap58efswsv2wrlp0xs25stzp9a" timestamp="1565205997"&gt;304&lt;/key&gt;&lt;/foreign-keys&gt;&lt;ref-type name="Journal Article"&gt;17&lt;/ref-type&gt;&lt;contributors&gt;&lt;authors&gt;&lt;author&gt;Geha, Paul&lt;/author&gt;&lt;author&gt;Waxman, Stephen G.&lt;/author&gt;&lt;/authors&gt;&lt;/contributors&gt;&lt;titles&gt;&lt;title&gt;Pain Perception: Multiple Matrices or One?Pain PerceptionEditorial&lt;/title&gt;&lt;secondary-title&gt;JAMA Neurology&lt;/secondary-title&gt;&lt;/titles&gt;&lt;periodical&gt;&lt;full-title&gt;JAMA Neurology&lt;/full-title&gt;&lt;/periodical&gt;&lt;pages&gt;628-630&lt;/pages&gt;&lt;volume&gt;73&lt;/volume&gt;&lt;number&gt;6&lt;/number&gt;&lt;dates&gt;&lt;year&gt;2016&lt;/year&gt;&lt;/dates&gt;&lt;isbn&gt;2168-6149&lt;/isbn&gt;&lt;urls&gt;&lt;related-urls&gt;&lt;url&gt;https://doi.org/10.1001/jamaneurol.2016.0757&lt;/url&gt;&lt;/related-urls&gt;&lt;/urls&gt;&lt;electronic-resource-num&gt;10.1001/jamaneurol.2016.0757&lt;/electronic-resource-num&gt;&lt;access-date&gt;8/7/2019&lt;/access-date&gt;&lt;/record&gt;&lt;/Cite&gt;&lt;/EndNote&gt;</w:instrText>
      </w:r>
      <w:r>
        <w:rPr>
          <w:rFonts w:ascii="Times New Roman" w:hAnsi="Times New Roman" w:cs="Times New Roman"/>
          <w:color w:val="auto"/>
          <w:sz w:val="24"/>
        </w:rPr>
        <w:fldChar w:fldCharType="separate"/>
      </w:r>
      <w:r w:rsidR="005B2130">
        <w:rPr>
          <w:rFonts w:ascii="Times New Roman" w:hAnsi="Times New Roman" w:cs="Times New Roman"/>
          <w:noProof/>
          <w:color w:val="auto"/>
          <w:sz w:val="24"/>
        </w:rPr>
        <w:t>[38]</w:t>
      </w:r>
      <w:r>
        <w:rPr>
          <w:rFonts w:ascii="Times New Roman" w:hAnsi="Times New Roman" w:cs="Times New Roman"/>
          <w:color w:val="auto"/>
          <w:sz w:val="24"/>
        </w:rPr>
        <w:fldChar w:fldCharType="end"/>
      </w:r>
      <w:r>
        <w:rPr>
          <w:rFonts w:ascii="Times New Roman" w:hAnsi="Times New Roman" w:cs="Times New Roman"/>
          <w:color w:val="auto"/>
          <w:sz w:val="24"/>
        </w:rPr>
        <w:t xml:space="preserve">. </w:t>
      </w:r>
    </w:p>
    <w:p w14:paraId="6446AFE2" w14:textId="1C58D460" w:rsidR="00555123" w:rsidRPr="00C6195A" w:rsidRDefault="00555123" w:rsidP="004C032C">
      <w:pPr>
        <w:spacing w:line="480" w:lineRule="auto"/>
        <w:ind w:right="-7" w:firstLine="720"/>
        <w:jc w:val="both"/>
        <w:rPr>
          <w:rFonts w:ascii="Times New Roman" w:hAnsi="Times New Roman" w:cs="Times New Roman"/>
          <w:color w:val="auto"/>
          <w:sz w:val="24"/>
        </w:rPr>
      </w:pPr>
      <w:r>
        <w:rPr>
          <w:rFonts w:ascii="Times New Roman" w:hAnsi="Times New Roman" w:cs="Times New Roman"/>
          <w:color w:val="auto"/>
          <w:sz w:val="24"/>
        </w:rPr>
        <w:t xml:space="preserve">A </w:t>
      </w:r>
      <w:r w:rsidR="00B2314D">
        <w:rPr>
          <w:rFonts w:ascii="Times New Roman" w:hAnsi="Times New Roman" w:cs="Times New Roman"/>
          <w:color w:val="auto"/>
          <w:sz w:val="24"/>
        </w:rPr>
        <w:t xml:space="preserve">universal pain </w:t>
      </w:r>
      <w:r>
        <w:rPr>
          <w:rFonts w:ascii="Times New Roman" w:hAnsi="Times New Roman" w:cs="Times New Roman"/>
          <w:color w:val="auto"/>
          <w:sz w:val="24"/>
        </w:rPr>
        <w:t>biomarker would</w:t>
      </w:r>
      <w:r w:rsidR="00B2314D">
        <w:rPr>
          <w:rFonts w:ascii="Times New Roman" w:hAnsi="Times New Roman" w:cs="Times New Roman"/>
          <w:color w:val="auto"/>
          <w:sz w:val="24"/>
        </w:rPr>
        <w:t xml:space="preserve"> ideally </w:t>
      </w:r>
      <w:r w:rsidR="003746EB">
        <w:rPr>
          <w:rFonts w:ascii="Times New Roman" w:hAnsi="Times New Roman" w:cs="Times New Roman"/>
          <w:color w:val="auto"/>
          <w:sz w:val="24"/>
        </w:rPr>
        <w:t xml:space="preserve">operate as well on </w:t>
      </w:r>
      <w:r>
        <w:rPr>
          <w:rFonts w:ascii="Times New Roman" w:hAnsi="Times New Roman" w:cs="Times New Roman"/>
          <w:color w:val="auto"/>
          <w:sz w:val="24"/>
        </w:rPr>
        <w:t xml:space="preserve">non-verbal </w:t>
      </w:r>
      <w:r w:rsidR="00155059">
        <w:rPr>
          <w:rFonts w:ascii="Times New Roman" w:hAnsi="Times New Roman" w:cs="Times New Roman"/>
          <w:color w:val="auto"/>
          <w:sz w:val="24"/>
        </w:rPr>
        <w:t xml:space="preserve">and verbal </w:t>
      </w:r>
      <w:r>
        <w:rPr>
          <w:rFonts w:ascii="Times New Roman" w:hAnsi="Times New Roman" w:cs="Times New Roman"/>
          <w:color w:val="auto"/>
          <w:sz w:val="24"/>
        </w:rPr>
        <w:t>population</w:t>
      </w:r>
      <w:r w:rsidR="003746EB">
        <w:rPr>
          <w:rFonts w:ascii="Times New Roman" w:hAnsi="Times New Roman" w:cs="Times New Roman"/>
          <w:color w:val="auto"/>
          <w:sz w:val="24"/>
        </w:rPr>
        <w:t>s</w:t>
      </w:r>
      <w:r w:rsidR="00155059">
        <w:rPr>
          <w:rFonts w:ascii="Times New Roman" w:hAnsi="Times New Roman" w:cs="Times New Roman"/>
          <w:color w:val="auto"/>
          <w:sz w:val="24"/>
        </w:rPr>
        <w:t xml:space="preserve"> </w:t>
      </w:r>
      <w:r w:rsidR="00B2314D">
        <w:rPr>
          <w:rFonts w:ascii="Times New Roman" w:hAnsi="Times New Roman" w:cs="Times New Roman"/>
          <w:color w:val="auto"/>
          <w:sz w:val="24"/>
        </w:rPr>
        <w:t>including</w:t>
      </w:r>
      <w:r>
        <w:rPr>
          <w:rFonts w:ascii="Times New Roman" w:hAnsi="Times New Roman" w:cs="Times New Roman"/>
          <w:color w:val="auto"/>
          <w:sz w:val="24"/>
        </w:rPr>
        <w:t xml:space="preserve"> </w:t>
      </w:r>
      <w:r w:rsidR="00155059">
        <w:rPr>
          <w:rFonts w:ascii="Times New Roman" w:hAnsi="Times New Roman" w:cs="Times New Roman"/>
          <w:color w:val="auto"/>
          <w:sz w:val="24"/>
        </w:rPr>
        <w:t xml:space="preserve">children and adolescents </w:t>
      </w:r>
      <w:r>
        <w:rPr>
          <w:rFonts w:ascii="Times New Roman" w:hAnsi="Times New Roman" w:cs="Times New Roman"/>
          <w:color w:val="auto"/>
          <w:sz w:val="24"/>
        </w:rPr>
        <w:t xml:space="preserve">suffering from intellectual disabilities. </w:t>
      </w:r>
      <w:r w:rsidR="003746EB">
        <w:rPr>
          <w:rFonts w:ascii="Times New Roman" w:hAnsi="Times New Roman" w:cs="Times New Roman"/>
          <w:color w:val="auto"/>
          <w:sz w:val="24"/>
        </w:rPr>
        <w:t>Nonetheless, the studies discussed in the present review were mostly performed on young adults in their twenties</w:t>
      </w:r>
      <w:r w:rsidR="00155059">
        <w:rPr>
          <w:rFonts w:ascii="Times New Roman" w:hAnsi="Times New Roman" w:cs="Times New Roman"/>
          <w:color w:val="auto"/>
          <w:sz w:val="24"/>
        </w:rPr>
        <w:t xml:space="preserve"> and thirties</w:t>
      </w:r>
      <w:r w:rsidR="003746EB">
        <w:rPr>
          <w:rFonts w:ascii="Times New Roman" w:hAnsi="Times New Roman" w:cs="Times New Roman"/>
          <w:color w:val="auto"/>
          <w:sz w:val="24"/>
        </w:rPr>
        <w:t>. Adolescents f</w:t>
      </w:r>
      <w:r w:rsidR="0040767E">
        <w:rPr>
          <w:rFonts w:ascii="Times New Roman" w:hAnsi="Times New Roman" w:cs="Times New Roman"/>
          <w:color w:val="auto"/>
          <w:sz w:val="24"/>
        </w:rPr>
        <w:t xml:space="preserve">rontal </w:t>
      </w:r>
      <w:r w:rsidR="00B2314D">
        <w:rPr>
          <w:rFonts w:ascii="Times New Roman" w:hAnsi="Times New Roman" w:cs="Times New Roman"/>
          <w:color w:val="auto"/>
          <w:sz w:val="24"/>
        </w:rPr>
        <w:t>circuitry</w:t>
      </w:r>
      <w:r w:rsidR="0040767E">
        <w:rPr>
          <w:rFonts w:ascii="Times New Roman" w:hAnsi="Times New Roman" w:cs="Times New Roman"/>
          <w:color w:val="auto"/>
          <w:sz w:val="24"/>
        </w:rPr>
        <w:t xml:space="preserve"> is known </w:t>
      </w:r>
      <w:r w:rsidR="003746EB">
        <w:rPr>
          <w:rFonts w:ascii="Times New Roman" w:hAnsi="Times New Roman" w:cs="Times New Roman"/>
          <w:color w:val="auto"/>
          <w:sz w:val="24"/>
        </w:rPr>
        <w:t>to</w:t>
      </w:r>
      <w:r w:rsidR="00155059">
        <w:rPr>
          <w:rFonts w:ascii="Times New Roman" w:hAnsi="Times New Roman" w:cs="Times New Roman"/>
          <w:color w:val="auto"/>
          <w:sz w:val="24"/>
        </w:rPr>
        <w:t xml:space="preserve"> </w:t>
      </w:r>
      <w:r w:rsidR="003746EB">
        <w:rPr>
          <w:rFonts w:ascii="Times New Roman" w:hAnsi="Times New Roman" w:cs="Times New Roman"/>
          <w:color w:val="auto"/>
          <w:sz w:val="24"/>
        </w:rPr>
        <w:t>be different from the adult brain</w:t>
      </w:r>
      <w:r w:rsidR="0095099A">
        <w:rPr>
          <w:rFonts w:ascii="Times New Roman" w:hAnsi="Times New Roman" w:cs="Times New Roman"/>
          <w:color w:val="auto"/>
          <w:sz w:val="24"/>
        </w:rPr>
        <w:t xml:space="preserve">; the later not </w:t>
      </w:r>
      <w:r w:rsidR="003746EB">
        <w:rPr>
          <w:rFonts w:ascii="Times New Roman" w:hAnsi="Times New Roman" w:cs="Times New Roman"/>
          <w:color w:val="auto"/>
          <w:sz w:val="24"/>
        </w:rPr>
        <w:t xml:space="preserve">fully </w:t>
      </w:r>
      <w:r w:rsidR="0095099A">
        <w:rPr>
          <w:rFonts w:ascii="Times New Roman" w:hAnsi="Times New Roman" w:cs="Times New Roman"/>
          <w:color w:val="auto"/>
          <w:sz w:val="24"/>
        </w:rPr>
        <w:t>developed</w:t>
      </w:r>
      <w:r w:rsidR="003746EB">
        <w:rPr>
          <w:rFonts w:ascii="Times New Roman" w:hAnsi="Times New Roman" w:cs="Times New Roman"/>
          <w:color w:val="auto"/>
          <w:sz w:val="24"/>
        </w:rPr>
        <w:t xml:space="preserve"> until the third decade of life</w:t>
      </w:r>
      <w:r w:rsidR="00155059">
        <w:rPr>
          <w:rFonts w:ascii="Times New Roman" w:hAnsi="Times New Roman" w:cs="Times New Roman"/>
          <w:color w:val="auto"/>
          <w:sz w:val="24"/>
        </w:rPr>
        <w:t xml:space="preserve"> </w:t>
      </w:r>
      <w:r w:rsidR="00155059">
        <w:rPr>
          <w:rFonts w:ascii="Times New Roman" w:hAnsi="Times New Roman" w:cs="Times New Roman"/>
          <w:color w:val="auto"/>
          <w:sz w:val="24"/>
        </w:rPr>
        <w:fldChar w:fldCharType="begin"/>
      </w:r>
      <w:r w:rsidR="005B2130">
        <w:rPr>
          <w:rFonts w:ascii="Times New Roman" w:hAnsi="Times New Roman" w:cs="Times New Roman"/>
          <w:color w:val="auto"/>
          <w:sz w:val="24"/>
        </w:rPr>
        <w:instrText xml:space="preserve"> ADDIN EN.CITE &lt;EndNote&gt;&lt;Cite&gt;&lt;Author&gt;Sowell&lt;/Author&gt;&lt;Year&gt;1999&lt;/Year&gt;&lt;RecNum&gt;307&lt;/RecNum&gt;&lt;DisplayText&gt;[39]&lt;/DisplayText&gt;&lt;record&gt;&lt;rec-number&gt;307&lt;/rec-number&gt;&lt;foreign-keys&gt;&lt;key app="EN" db-id="2tfv2dt2jpap58efswsv2wrlp0xs25stzp9a" timestamp="1565291914"&gt;307&lt;/key&gt;&lt;/foreign-keys&gt;&lt;ref-type name="Journal Article"&gt;17&lt;/ref-type&gt;&lt;contributors&gt;&lt;authors&gt;&lt;author&gt;Sowell, Elizabeth R.&lt;/author&gt;&lt;author&gt;Thompson, Paul M.&lt;/author&gt;&lt;author&gt;Holmes, Colin J.&lt;/author&gt;&lt;author&gt;Jernigan, Terry L.&lt;/author&gt;&lt;author&gt;Toga, Arthur W.&lt;/author&gt;&lt;/authors&gt;&lt;/contributors&gt;&lt;titles&gt;&lt;title&gt;In vivo evidence for post-adolescent brain maturation in frontal and striatal regions&lt;/title&gt;&lt;secondary-title&gt;Nature Neuroscience&lt;/secondary-title&gt;&lt;/titles&gt;&lt;periodical&gt;&lt;full-title&gt;Nature Neuroscience&lt;/full-title&gt;&lt;/periodical&gt;&lt;pages&gt;859-861&lt;/pages&gt;&lt;volume&gt;2&lt;/volume&gt;&lt;number&gt;10&lt;/number&gt;&lt;dates&gt;&lt;year&gt;1999&lt;/year&gt;&lt;pub-dates&gt;&lt;date&gt;1999/10/01&lt;/date&gt;&lt;/pub-dates&gt;&lt;/dates&gt;&lt;isbn&gt;1546-1726&lt;/isbn&gt;&lt;urls&gt;&lt;related-urls&gt;&lt;url&gt;https://doi.org/10.1038/13154&lt;/url&gt;&lt;/related-urls&gt;&lt;/urls&gt;&lt;electronic-resource-num&gt;10.1038/13154&lt;/electronic-resource-num&gt;&lt;/record&gt;&lt;/Cite&gt;&lt;/EndNote&gt;</w:instrText>
      </w:r>
      <w:r w:rsidR="00155059">
        <w:rPr>
          <w:rFonts w:ascii="Times New Roman" w:hAnsi="Times New Roman" w:cs="Times New Roman"/>
          <w:color w:val="auto"/>
          <w:sz w:val="24"/>
        </w:rPr>
        <w:fldChar w:fldCharType="separate"/>
      </w:r>
      <w:r w:rsidR="005B2130">
        <w:rPr>
          <w:rFonts w:ascii="Times New Roman" w:hAnsi="Times New Roman" w:cs="Times New Roman"/>
          <w:noProof/>
          <w:color w:val="auto"/>
          <w:sz w:val="24"/>
        </w:rPr>
        <w:t>[39]</w:t>
      </w:r>
      <w:r w:rsidR="00155059">
        <w:rPr>
          <w:rFonts w:ascii="Times New Roman" w:hAnsi="Times New Roman" w:cs="Times New Roman"/>
          <w:color w:val="auto"/>
          <w:sz w:val="24"/>
        </w:rPr>
        <w:fldChar w:fldCharType="end"/>
      </w:r>
      <w:r w:rsidR="0040767E">
        <w:rPr>
          <w:rFonts w:ascii="Times New Roman" w:hAnsi="Times New Roman" w:cs="Times New Roman"/>
          <w:color w:val="auto"/>
          <w:sz w:val="24"/>
        </w:rPr>
        <w:t xml:space="preserve">. </w:t>
      </w:r>
      <w:r w:rsidR="003746EB">
        <w:rPr>
          <w:rFonts w:ascii="Times New Roman" w:hAnsi="Times New Roman" w:cs="Times New Roman"/>
          <w:color w:val="auto"/>
          <w:sz w:val="24"/>
        </w:rPr>
        <w:t xml:space="preserve">These difference in frontal myelination might impede the translation of the previous findings into pediatric care units. </w:t>
      </w:r>
    </w:p>
    <w:p w14:paraId="5492FB9C" w14:textId="21DA0704" w:rsidR="009373BA" w:rsidRDefault="00DE2EB7" w:rsidP="009373BA">
      <w:pPr>
        <w:spacing w:line="480" w:lineRule="auto"/>
        <w:ind w:right="-7"/>
        <w:jc w:val="both"/>
        <w:rPr>
          <w:rFonts w:ascii="Times New Roman" w:hAnsi="Times New Roman" w:cs="Times New Roman"/>
          <w:color w:val="auto"/>
          <w:sz w:val="24"/>
        </w:rPr>
      </w:pPr>
      <w:r>
        <w:rPr>
          <w:rFonts w:ascii="Times New Roman" w:hAnsi="Times New Roman" w:cs="Times New Roman"/>
          <w:color w:val="auto"/>
          <w:sz w:val="24"/>
        </w:rPr>
        <w:t>CONCLUSION</w:t>
      </w:r>
      <w:r>
        <w:rPr>
          <w:rFonts w:ascii="Times New Roman" w:hAnsi="Times New Roman" w:cs="Times New Roman"/>
          <w:color w:val="auto"/>
          <w:sz w:val="24"/>
        </w:rPr>
        <w:tab/>
      </w:r>
    </w:p>
    <w:p w14:paraId="0F6663EF" w14:textId="55FEDAA9" w:rsidR="001A671C" w:rsidRDefault="00155059" w:rsidP="001A671C">
      <w:pPr>
        <w:spacing w:line="480" w:lineRule="auto"/>
        <w:ind w:right="-7"/>
        <w:jc w:val="both"/>
        <w:rPr>
          <w:rFonts w:ascii="Times New Roman" w:hAnsi="Times New Roman" w:cs="Times New Roman"/>
          <w:color w:val="auto"/>
          <w:sz w:val="24"/>
        </w:rPr>
      </w:pPr>
      <w:r>
        <w:rPr>
          <w:rFonts w:ascii="Times New Roman" w:hAnsi="Times New Roman" w:cs="Times New Roman"/>
          <w:color w:val="auto"/>
          <w:sz w:val="24"/>
        </w:rPr>
        <w:tab/>
        <w:t xml:space="preserve">In summary, thermal noxious stimulations provoke changes in activity over frontal and central regions. This </w:t>
      </w:r>
      <w:r w:rsidR="00EA37AF">
        <w:rPr>
          <w:rFonts w:ascii="Times New Roman" w:hAnsi="Times New Roman" w:cs="Times New Roman"/>
          <w:color w:val="auto"/>
          <w:sz w:val="24"/>
        </w:rPr>
        <w:t xml:space="preserve">caudal-rostral </w:t>
      </w:r>
      <w:r>
        <w:rPr>
          <w:rFonts w:ascii="Times New Roman" w:hAnsi="Times New Roman" w:cs="Times New Roman"/>
          <w:color w:val="auto"/>
          <w:sz w:val="24"/>
        </w:rPr>
        <w:t>modulation in cerebral activity reflect</w:t>
      </w:r>
      <w:r w:rsidR="00C04E9D">
        <w:rPr>
          <w:rFonts w:ascii="Times New Roman" w:hAnsi="Times New Roman" w:cs="Times New Roman"/>
          <w:color w:val="auto"/>
          <w:sz w:val="24"/>
        </w:rPr>
        <w:t>s</w:t>
      </w:r>
      <w:r>
        <w:rPr>
          <w:rFonts w:ascii="Times New Roman" w:hAnsi="Times New Roman" w:cs="Times New Roman"/>
          <w:color w:val="auto"/>
          <w:sz w:val="24"/>
        </w:rPr>
        <w:t xml:space="preserve"> the flow of </w:t>
      </w:r>
      <w:r w:rsidR="00EA37AF">
        <w:rPr>
          <w:rFonts w:ascii="Times New Roman" w:hAnsi="Times New Roman" w:cs="Times New Roman"/>
          <w:color w:val="auto"/>
          <w:sz w:val="24"/>
        </w:rPr>
        <w:lastRenderedPageBreak/>
        <w:t xml:space="preserve">information between </w:t>
      </w:r>
      <w:r>
        <w:rPr>
          <w:rFonts w:ascii="Times New Roman" w:hAnsi="Times New Roman" w:cs="Times New Roman"/>
          <w:color w:val="auto"/>
          <w:sz w:val="24"/>
        </w:rPr>
        <w:t xml:space="preserve">sensory-discriminative </w:t>
      </w:r>
      <w:r w:rsidR="0095099A">
        <w:rPr>
          <w:rFonts w:ascii="Times New Roman" w:hAnsi="Times New Roman" w:cs="Times New Roman"/>
          <w:color w:val="auto"/>
          <w:sz w:val="24"/>
        </w:rPr>
        <w:t xml:space="preserve">and </w:t>
      </w:r>
      <w:r w:rsidR="0095099A">
        <w:rPr>
          <w:rFonts w:ascii="Times New Roman" w:hAnsi="Times New Roman" w:cs="Times New Roman"/>
          <w:color w:val="auto"/>
          <w:sz w:val="24"/>
        </w:rPr>
        <w:t>affective-motivational</w:t>
      </w:r>
      <w:r w:rsidR="0095099A">
        <w:rPr>
          <w:rFonts w:ascii="Times New Roman" w:hAnsi="Times New Roman" w:cs="Times New Roman"/>
          <w:color w:val="auto"/>
          <w:sz w:val="24"/>
        </w:rPr>
        <w:t xml:space="preserve"> </w:t>
      </w:r>
      <w:bookmarkStart w:id="26" w:name="_GoBack"/>
      <w:bookmarkEnd w:id="26"/>
      <w:r w:rsidR="00EA37AF">
        <w:rPr>
          <w:rFonts w:ascii="Times New Roman" w:hAnsi="Times New Roman" w:cs="Times New Roman"/>
          <w:color w:val="auto"/>
          <w:sz w:val="24"/>
        </w:rPr>
        <w:t xml:space="preserve">components of pain. Further studies should supplement spectral findings </w:t>
      </w:r>
      <w:r w:rsidR="00C04E9D">
        <w:rPr>
          <w:rFonts w:ascii="Times New Roman" w:hAnsi="Times New Roman" w:cs="Times New Roman"/>
          <w:color w:val="auto"/>
          <w:sz w:val="24"/>
        </w:rPr>
        <w:t xml:space="preserve">with causality measures in order to understand how noxious information is actively encoded in the brain. </w:t>
      </w:r>
      <w:bookmarkStart w:id="27" w:name="_Hlk20483102"/>
      <w:r w:rsidR="00C04E9D">
        <w:rPr>
          <w:rFonts w:ascii="Times New Roman" w:hAnsi="Times New Roman" w:cs="Times New Roman"/>
          <w:color w:val="auto"/>
          <w:sz w:val="24"/>
        </w:rPr>
        <w:t>The investigation of network dynamics has potential to</w:t>
      </w:r>
      <w:r w:rsidR="00EA37AF">
        <w:rPr>
          <w:rFonts w:ascii="Times New Roman" w:hAnsi="Times New Roman" w:cs="Times New Roman"/>
          <w:color w:val="auto"/>
          <w:sz w:val="24"/>
        </w:rPr>
        <w:t xml:space="preserve"> </w:t>
      </w:r>
      <w:r w:rsidR="00EA37AF" w:rsidRPr="00EA37AF">
        <w:rPr>
          <w:rFonts w:ascii="Times New Roman" w:hAnsi="Times New Roman" w:cs="Times New Roman"/>
          <w:color w:val="auto"/>
          <w:sz w:val="24"/>
        </w:rPr>
        <w:t>improv</w:t>
      </w:r>
      <w:r w:rsidR="00EA37AF">
        <w:rPr>
          <w:rFonts w:ascii="Times New Roman" w:hAnsi="Times New Roman" w:cs="Times New Roman"/>
          <w:color w:val="auto"/>
          <w:sz w:val="24"/>
        </w:rPr>
        <w:t>e</w:t>
      </w:r>
      <w:r w:rsidR="00EA37AF" w:rsidRPr="00EA37AF">
        <w:rPr>
          <w:rFonts w:ascii="Times New Roman" w:hAnsi="Times New Roman" w:cs="Times New Roman"/>
          <w:color w:val="auto"/>
          <w:sz w:val="24"/>
        </w:rPr>
        <w:t xml:space="preserve"> </w:t>
      </w:r>
      <w:r w:rsidR="00C04E9D">
        <w:rPr>
          <w:rFonts w:ascii="Times New Roman" w:hAnsi="Times New Roman" w:cs="Times New Roman"/>
          <w:color w:val="auto"/>
          <w:sz w:val="24"/>
        </w:rPr>
        <w:t xml:space="preserve">our understanding of </w:t>
      </w:r>
      <w:r w:rsidR="003F3547">
        <w:rPr>
          <w:rFonts w:ascii="Times New Roman" w:hAnsi="Times New Roman" w:cs="Times New Roman"/>
          <w:color w:val="auto"/>
          <w:sz w:val="24"/>
        </w:rPr>
        <w:t xml:space="preserve">functional circuitry beyond preestablished anatomical </w:t>
      </w:r>
      <w:r w:rsidR="006A7A28">
        <w:rPr>
          <w:rFonts w:ascii="Times New Roman" w:hAnsi="Times New Roman" w:cs="Times New Roman"/>
          <w:color w:val="auto"/>
          <w:sz w:val="24"/>
        </w:rPr>
        <w:t>landmarks</w:t>
      </w:r>
      <w:r w:rsidR="003F3547">
        <w:rPr>
          <w:rFonts w:ascii="Times New Roman" w:hAnsi="Times New Roman" w:cs="Times New Roman"/>
          <w:color w:val="auto"/>
          <w:sz w:val="24"/>
        </w:rPr>
        <w:t xml:space="preserve">. </w:t>
      </w:r>
    </w:p>
    <w:bookmarkEnd w:id="27"/>
    <w:p w14:paraId="2092283D" w14:textId="44838E55" w:rsidR="003F3547" w:rsidRDefault="003F3547" w:rsidP="001A671C">
      <w:pPr>
        <w:spacing w:line="480" w:lineRule="auto"/>
        <w:ind w:right="-7"/>
        <w:jc w:val="both"/>
        <w:rPr>
          <w:rFonts w:ascii="Times New Roman" w:hAnsi="Times New Roman" w:cs="Times New Roman"/>
          <w:color w:val="auto"/>
          <w:sz w:val="24"/>
        </w:rPr>
      </w:pPr>
      <w:r>
        <w:rPr>
          <w:rFonts w:ascii="Times New Roman" w:hAnsi="Times New Roman" w:cs="Times New Roman"/>
          <w:color w:val="auto"/>
          <w:sz w:val="24"/>
        </w:rPr>
        <w:t>REFERENCES</w:t>
      </w:r>
    </w:p>
    <w:p w14:paraId="5C980460" w14:textId="77777777" w:rsidR="00DC2D17" w:rsidRPr="00DC2D17" w:rsidRDefault="00B57B1F" w:rsidP="00DC2D17">
      <w:pPr>
        <w:pStyle w:val="EndNoteBibliography"/>
        <w:spacing w:after="0"/>
        <w:ind w:left="720" w:hanging="720"/>
      </w:pPr>
      <w:r>
        <w:rPr>
          <w:rFonts w:ascii="Times New Roman" w:hAnsi="Times New Roman" w:cs="Times New Roman"/>
          <w:sz w:val="24"/>
        </w:rPr>
        <w:fldChar w:fldCharType="begin"/>
      </w:r>
      <w:r>
        <w:rPr>
          <w:rFonts w:ascii="Times New Roman" w:hAnsi="Times New Roman" w:cs="Times New Roman"/>
          <w:sz w:val="24"/>
        </w:rPr>
        <w:instrText xml:space="preserve"> ADDIN EN.REFLIST </w:instrText>
      </w:r>
      <w:r>
        <w:rPr>
          <w:rFonts w:ascii="Times New Roman" w:hAnsi="Times New Roman" w:cs="Times New Roman"/>
          <w:sz w:val="24"/>
        </w:rPr>
        <w:fldChar w:fldCharType="separate"/>
      </w:r>
      <w:r w:rsidR="00DC2D17" w:rsidRPr="00DC2D17">
        <w:t>1.</w:t>
      </w:r>
      <w:r w:rsidR="00DC2D17" w:rsidRPr="00DC2D17">
        <w:tab/>
        <w:t xml:space="preserve">Rosa, M.J. and B. Seymour, </w:t>
      </w:r>
      <w:r w:rsidR="00DC2D17" w:rsidRPr="00DC2D17">
        <w:rPr>
          <w:i/>
        </w:rPr>
        <w:t>Decoding the matrix: Benefits and limitations of applying machine learning algorithms to pain neuroimaging.</w:t>
      </w:r>
      <w:r w:rsidR="00DC2D17" w:rsidRPr="00DC2D17">
        <w:t xml:space="preserve"> PAIN, 2014. </w:t>
      </w:r>
      <w:r w:rsidR="00DC2D17" w:rsidRPr="00DC2D17">
        <w:rPr>
          <w:b/>
        </w:rPr>
        <w:t>155</w:t>
      </w:r>
      <w:r w:rsidR="00DC2D17" w:rsidRPr="00DC2D17">
        <w:t>(5): p. 864-867.</w:t>
      </w:r>
    </w:p>
    <w:p w14:paraId="06A44DDC" w14:textId="77777777" w:rsidR="00DC2D17" w:rsidRPr="00DC2D17" w:rsidRDefault="00DC2D17" w:rsidP="00DC2D17">
      <w:pPr>
        <w:pStyle w:val="EndNoteBibliography"/>
        <w:spacing w:after="0"/>
        <w:ind w:left="720" w:hanging="720"/>
      </w:pPr>
      <w:r w:rsidRPr="00DC2D17">
        <w:t>2.</w:t>
      </w:r>
      <w:r w:rsidRPr="00DC2D17">
        <w:tab/>
        <w:t xml:space="preserve">Levitt, J. and C.Y. Saab, </w:t>
      </w:r>
      <w:r w:rsidRPr="00DC2D17">
        <w:rPr>
          <w:i/>
        </w:rPr>
        <w:t>What does a pain 'biomarker' mean and can a machine be taught to measure pain?</w:t>
      </w:r>
      <w:r w:rsidRPr="00DC2D17">
        <w:t xml:space="preserve"> Neurosci Lett, 2018.</w:t>
      </w:r>
    </w:p>
    <w:p w14:paraId="37ACBD36" w14:textId="77777777" w:rsidR="00DC2D17" w:rsidRPr="00DC2D17" w:rsidRDefault="00DC2D17" w:rsidP="00DC2D17">
      <w:pPr>
        <w:pStyle w:val="EndNoteBibliography"/>
        <w:spacing w:after="0"/>
        <w:ind w:left="720" w:hanging="720"/>
      </w:pPr>
      <w:r w:rsidRPr="00DC2D17">
        <w:t>3.</w:t>
      </w:r>
      <w:r w:rsidRPr="00DC2D17">
        <w:tab/>
        <w:t xml:space="preserve">Ploner, M., C. Sorg, and J. Gross, </w:t>
      </w:r>
      <w:r w:rsidRPr="00DC2D17">
        <w:rPr>
          <w:i/>
        </w:rPr>
        <w:t>Brain Rhythms of Pain.</w:t>
      </w:r>
      <w:r w:rsidRPr="00DC2D17">
        <w:t xml:space="preserve"> Trends in cognitive sciences, 2017. </w:t>
      </w:r>
      <w:r w:rsidRPr="00DC2D17">
        <w:rPr>
          <w:b/>
        </w:rPr>
        <w:t>21</w:t>
      </w:r>
      <w:r w:rsidRPr="00DC2D17">
        <w:t>(2): p. 100-110.</w:t>
      </w:r>
    </w:p>
    <w:p w14:paraId="1E9C56A5" w14:textId="77777777" w:rsidR="00DC2D17" w:rsidRPr="00DC2D17" w:rsidRDefault="00DC2D17" w:rsidP="00DC2D17">
      <w:pPr>
        <w:pStyle w:val="EndNoteBibliography"/>
        <w:spacing w:after="0"/>
        <w:ind w:left="720" w:hanging="720"/>
      </w:pPr>
      <w:r w:rsidRPr="00DC2D17">
        <w:t>4.</w:t>
      </w:r>
      <w:r w:rsidRPr="00DC2D17">
        <w:tab/>
        <w:t xml:space="preserve">Ploner, M. and E.S. May, </w:t>
      </w:r>
      <w:r w:rsidRPr="00DC2D17">
        <w:rPr>
          <w:i/>
        </w:rPr>
        <w:t>Electroencephalography and magnetoencephalography in pain research-current state and future perspectives.</w:t>
      </w:r>
      <w:r w:rsidRPr="00DC2D17">
        <w:t xml:space="preserve"> Pain, 2018. </w:t>
      </w:r>
      <w:r w:rsidRPr="00DC2D17">
        <w:rPr>
          <w:b/>
        </w:rPr>
        <w:t>159</w:t>
      </w:r>
      <w:r w:rsidRPr="00DC2D17">
        <w:t>(2): p. 206-211.</w:t>
      </w:r>
    </w:p>
    <w:p w14:paraId="28B2E4E9" w14:textId="77777777" w:rsidR="00DC2D17" w:rsidRPr="00DC2D17" w:rsidRDefault="00DC2D17" w:rsidP="00DC2D17">
      <w:pPr>
        <w:pStyle w:val="EndNoteBibliography"/>
        <w:spacing w:after="0"/>
        <w:ind w:left="720" w:hanging="720"/>
      </w:pPr>
      <w:r w:rsidRPr="00DC2D17">
        <w:t>5.</w:t>
      </w:r>
      <w:r w:rsidRPr="00DC2D17">
        <w:tab/>
        <w:t xml:space="preserve">Zwakhalen, S.M., et al., </w:t>
      </w:r>
      <w:r w:rsidRPr="00DC2D17">
        <w:rPr>
          <w:i/>
        </w:rPr>
        <w:t>Pain assessment in intellectually disabled people: non-verbal indicators.</w:t>
      </w:r>
      <w:r w:rsidRPr="00DC2D17">
        <w:t xml:space="preserve"> J Adv Nurs, 2004. </w:t>
      </w:r>
      <w:r w:rsidRPr="00DC2D17">
        <w:rPr>
          <w:b/>
        </w:rPr>
        <w:t>45</w:t>
      </w:r>
      <w:r w:rsidRPr="00DC2D17">
        <w:t>(3): p. 236-45.</w:t>
      </w:r>
    </w:p>
    <w:p w14:paraId="55A91F20" w14:textId="77777777" w:rsidR="00DC2D17" w:rsidRPr="00DC2D17" w:rsidRDefault="00DC2D17" w:rsidP="00DC2D17">
      <w:pPr>
        <w:pStyle w:val="EndNoteBibliography"/>
        <w:spacing w:after="0"/>
        <w:ind w:left="720" w:hanging="720"/>
      </w:pPr>
      <w:r w:rsidRPr="00DC2D17">
        <w:t>6.</w:t>
      </w:r>
      <w:r w:rsidRPr="00DC2D17">
        <w:tab/>
        <w:t xml:space="preserve">Temple, B., et al., </w:t>
      </w:r>
      <w:r w:rsidRPr="00DC2D17">
        <w:rPr>
          <w:i/>
        </w:rPr>
        <w:t>Pain in people with developmental disabilities: A scoping review.</w:t>
      </w:r>
      <w:r w:rsidRPr="00DC2D17">
        <w:t xml:space="preserve"> Journal on developmental disabilities, 2012: p. 73-86.</w:t>
      </w:r>
    </w:p>
    <w:p w14:paraId="267A70CB" w14:textId="77777777" w:rsidR="00DC2D17" w:rsidRPr="00DC2D17" w:rsidRDefault="00DC2D17" w:rsidP="00DC2D17">
      <w:pPr>
        <w:pStyle w:val="EndNoteBibliography"/>
        <w:spacing w:after="0"/>
        <w:ind w:left="720" w:hanging="720"/>
      </w:pPr>
      <w:r w:rsidRPr="00DC2D17">
        <w:t>7.</w:t>
      </w:r>
      <w:r w:rsidRPr="00DC2D17">
        <w:tab/>
        <w:t xml:space="preserve">Lev, R., Y. Granovsky, and D. Yarnitsky, </w:t>
      </w:r>
      <w:r w:rsidRPr="00DC2D17">
        <w:rPr>
          <w:i/>
        </w:rPr>
        <w:t>Orbitofrontal disinhibition of pain in migraine with aura: an interictal EEG-mapping study.</w:t>
      </w:r>
      <w:r w:rsidRPr="00DC2D17">
        <w:t xml:space="preserve"> Cephalalgia, 2010. </w:t>
      </w:r>
      <w:r w:rsidRPr="00DC2D17">
        <w:rPr>
          <w:b/>
        </w:rPr>
        <w:t>30</w:t>
      </w:r>
      <w:r w:rsidRPr="00DC2D17">
        <w:t>(8): p. 910-8.</w:t>
      </w:r>
    </w:p>
    <w:p w14:paraId="10785257" w14:textId="77777777" w:rsidR="00DC2D17" w:rsidRPr="00DC2D17" w:rsidRDefault="00DC2D17" w:rsidP="00DC2D17">
      <w:pPr>
        <w:pStyle w:val="EndNoteBibliography"/>
        <w:spacing w:after="0"/>
        <w:ind w:left="720" w:hanging="720"/>
      </w:pPr>
      <w:r w:rsidRPr="00DC2D17">
        <w:t>8.</w:t>
      </w:r>
      <w:r w:rsidRPr="00DC2D17">
        <w:tab/>
        <w:t xml:space="preserve">Lev, R., Y. Granovsky, and D. Yarnitsky, </w:t>
      </w:r>
      <w:r w:rsidRPr="00DC2D17">
        <w:rPr>
          <w:i/>
        </w:rPr>
        <w:t>Enhanced pain expectation in migraine: EEG-based evidence for impaired prefrontal function.</w:t>
      </w:r>
      <w:r w:rsidRPr="00DC2D17">
        <w:t xml:space="preserve"> Headache, 2013. </w:t>
      </w:r>
      <w:r w:rsidRPr="00DC2D17">
        <w:rPr>
          <w:b/>
        </w:rPr>
        <w:t>53</w:t>
      </w:r>
      <w:r w:rsidRPr="00DC2D17">
        <w:t>(7): p. 1054-70.</w:t>
      </w:r>
    </w:p>
    <w:p w14:paraId="65DF8166" w14:textId="77777777" w:rsidR="00DC2D17" w:rsidRPr="00DC2D17" w:rsidRDefault="00DC2D17" w:rsidP="00DC2D17">
      <w:pPr>
        <w:pStyle w:val="EndNoteBibliography"/>
        <w:spacing w:after="0"/>
        <w:ind w:left="720" w:hanging="720"/>
      </w:pPr>
      <w:r w:rsidRPr="00DC2D17">
        <w:t>9.</w:t>
      </w:r>
      <w:r w:rsidRPr="00DC2D17">
        <w:tab/>
        <w:t xml:space="preserve">Meng, J., et al., </w:t>
      </w:r>
      <w:r w:rsidRPr="00DC2D17">
        <w:rPr>
          <w:i/>
        </w:rPr>
        <w:t>Pain perception in the self and observation of others: an ERP investigation.</w:t>
      </w:r>
      <w:r w:rsidRPr="00DC2D17">
        <w:t xml:space="preserve"> Neuroimage, 2013. </w:t>
      </w:r>
      <w:r w:rsidRPr="00DC2D17">
        <w:rPr>
          <w:b/>
        </w:rPr>
        <w:t>72</w:t>
      </w:r>
      <w:r w:rsidRPr="00DC2D17">
        <w:t>: p. 164-73.</w:t>
      </w:r>
    </w:p>
    <w:p w14:paraId="5FE1DDB7" w14:textId="77777777" w:rsidR="00DC2D17" w:rsidRPr="00DC2D17" w:rsidRDefault="00DC2D17" w:rsidP="00DC2D17">
      <w:pPr>
        <w:pStyle w:val="EndNoteBibliography"/>
        <w:spacing w:after="0"/>
        <w:ind w:left="720" w:hanging="720"/>
      </w:pPr>
      <w:r w:rsidRPr="00DC2D17">
        <w:t>10.</w:t>
      </w:r>
      <w:r w:rsidRPr="00DC2D17">
        <w:tab/>
        <w:t xml:space="preserve">Mayhew, S.D., et al., </w:t>
      </w:r>
      <w:r w:rsidRPr="00DC2D17">
        <w:rPr>
          <w:i/>
        </w:rPr>
        <w:t>Intrinsic variability in the human response to pain is assembled from multiple, dynamic brain processes.</w:t>
      </w:r>
      <w:r w:rsidRPr="00DC2D17">
        <w:t xml:space="preserve"> Neuroimage, 2013. </w:t>
      </w:r>
      <w:r w:rsidRPr="00DC2D17">
        <w:rPr>
          <w:b/>
        </w:rPr>
        <w:t>75</w:t>
      </w:r>
      <w:r w:rsidRPr="00DC2D17">
        <w:t>: p. 68-78.</w:t>
      </w:r>
    </w:p>
    <w:p w14:paraId="1DB25BFB" w14:textId="77777777" w:rsidR="00DC2D17" w:rsidRPr="00DC2D17" w:rsidRDefault="00DC2D17" w:rsidP="00DC2D17">
      <w:pPr>
        <w:pStyle w:val="EndNoteBibliography"/>
        <w:spacing w:after="0"/>
        <w:ind w:left="720" w:hanging="720"/>
      </w:pPr>
      <w:r w:rsidRPr="00DC2D17">
        <w:t>11.</w:t>
      </w:r>
      <w:r w:rsidRPr="00DC2D17">
        <w:tab/>
        <w:t xml:space="preserve">Reches, A., et al., </w:t>
      </w:r>
      <w:r w:rsidRPr="00DC2D17">
        <w:rPr>
          <w:i/>
        </w:rPr>
        <w:t>A novel electroencephalography-based tool for objective assessment of network dynamics activated by nociceptive stimuli.</w:t>
      </w:r>
      <w:r w:rsidRPr="00DC2D17">
        <w:t xml:space="preserve"> Eur J Pain, 2016. </w:t>
      </w:r>
      <w:r w:rsidRPr="00DC2D17">
        <w:rPr>
          <w:b/>
        </w:rPr>
        <w:t>20</w:t>
      </w:r>
      <w:r w:rsidRPr="00DC2D17">
        <w:t>(2): p. 250-62.</w:t>
      </w:r>
    </w:p>
    <w:p w14:paraId="5D13B48C" w14:textId="77777777" w:rsidR="00DC2D17" w:rsidRPr="00DC2D17" w:rsidRDefault="00DC2D17" w:rsidP="00DC2D17">
      <w:pPr>
        <w:pStyle w:val="EndNoteBibliography"/>
        <w:spacing w:after="0"/>
        <w:ind w:left="720" w:hanging="720"/>
      </w:pPr>
      <w:r w:rsidRPr="00DC2D17">
        <w:t>12.</w:t>
      </w:r>
      <w:r w:rsidRPr="00DC2D17">
        <w:tab/>
        <w:t xml:space="preserve">Wang, L., et al., </w:t>
      </w:r>
      <w:r w:rsidRPr="00DC2D17">
        <w:rPr>
          <w:i/>
        </w:rPr>
        <w:t>Neural correlates of heat-evoked pain memory in humans.</w:t>
      </w:r>
      <w:r w:rsidRPr="00DC2D17">
        <w:t xml:space="preserve"> J Neurophysiol, 2016. </w:t>
      </w:r>
      <w:r w:rsidRPr="00DC2D17">
        <w:rPr>
          <w:b/>
        </w:rPr>
        <w:t>115</w:t>
      </w:r>
      <w:r w:rsidRPr="00DC2D17">
        <w:t>(3): p. 1596-604.</w:t>
      </w:r>
    </w:p>
    <w:p w14:paraId="6BC6D459" w14:textId="77777777" w:rsidR="00DC2D17" w:rsidRPr="00DC2D17" w:rsidRDefault="00DC2D17" w:rsidP="00DC2D17">
      <w:pPr>
        <w:pStyle w:val="EndNoteBibliography"/>
        <w:spacing w:after="0"/>
        <w:ind w:left="720" w:hanging="720"/>
      </w:pPr>
      <w:r w:rsidRPr="00DC2D17">
        <w:t>13.</w:t>
      </w:r>
      <w:r w:rsidRPr="00DC2D17">
        <w:tab/>
        <w:t xml:space="preserve">Kisler, L.B., et al., </w:t>
      </w:r>
      <w:r w:rsidRPr="00DC2D17">
        <w:rPr>
          <w:i/>
        </w:rPr>
        <w:t>Bi-phasic activation of the primary motor cortex by pain and its relation to pain-evoked potentials - an exploratory study.</w:t>
      </w:r>
      <w:r w:rsidRPr="00DC2D17">
        <w:t xml:space="preserve"> Behav Brain Res, 2017. </w:t>
      </w:r>
      <w:r w:rsidRPr="00DC2D17">
        <w:rPr>
          <w:b/>
        </w:rPr>
        <w:t>328</w:t>
      </w:r>
      <w:r w:rsidRPr="00DC2D17">
        <w:t>: p. 209-217.</w:t>
      </w:r>
    </w:p>
    <w:p w14:paraId="2ADDF8D5" w14:textId="77777777" w:rsidR="00DC2D17" w:rsidRPr="00DC2D17" w:rsidRDefault="00DC2D17" w:rsidP="00DC2D17">
      <w:pPr>
        <w:pStyle w:val="EndNoteBibliography"/>
        <w:spacing w:after="0"/>
        <w:ind w:left="720" w:hanging="720"/>
      </w:pPr>
      <w:r w:rsidRPr="00DC2D17">
        <w:t>14.</w:t>
      </w:r>
      <w:r w:rsidRPr="00DC2D17">
        <w:tab/>
        <w:t xml:space="preserve">Chen, A.C.N., D.M. Niddam, and L. Arendt-Nielsen, </w:t>
      </w:r>
      <w:r w:rsidRPr="00DC2D17">
        <w:rPr>
          <w:i/>
        </w:rPr>
        <w:t>Contact heat evoked potentials as a valid means to study nociceptive pathways in human subjects.</w:t>
      </w:r>
      <w:r w:rsidRPr="00DC2D17">
        <w:t xml:space="preserve"> Neuroscience Letters, 2001. </w:t>
      </w:r>
      <w:r w:rsidRPr="00DC2D17">
        <w:rPr>
          <w:b/>
        </w:rPr>
        <w:t>316</w:t>
      </w:r>
      <w:r w:rsidRPr="00DC2D17">
        <w:t>(2): p. 79-82.</w:t>
      </w:r>
    </w:p>
    <w:p w14:paraId="47D9A877" w14:textId="77777777" w:rsidR="00DC2D17" w:rsidRPr="00DC2D17" w:rsidRDefault="00DC2D17" w:rsidP="00DC2D17">
      <w:pPr>
        <w:pStyle w:val="EndNoteBibliography"/>
        <w:spacing w:after="0"/>
        <w:ind w:left="720" w:hanging="720"/>
      </w:pPr>
      <w:r w:rsidRPr="00DC2D17">
        <w:t>15.</w:t>
      </w:r>
      <w:r w:rsidRPr="00DC2D17">
        <w:tab/>
        <w:t xml:space="preserve">Misra, G., et al., </w:t>
      </w:r>
      <w:r w:rsidRPr="00DC2D17">
        <w:rPr>
          <w:i/>
        </w:rPr>
        <w:t>Automated classification of pain perception using high-density electroencephalography data.</w:t>
      </w:r>
      <w:r w:rsidRPr="00DC2D17">
        <w:t xml:space="preserve"> J Neurophysiol, 2017. </w:t>
      </w:r>
      <w:r w:rsidRPr="00DC2D17">
        <w:rPr>
          <w:b/>
        </w:rPr>
        <w:t>117</w:t>
      </w:r>
      <w:r w:rsidRPr="00DC2D17">
        <w:t>(2): p. 786-795.</w:t>
      </w:r>
    </w:p>
    <w:p w14:paraId="78C5408F" w14:textId="77777777" w:rsidR="00DC2D17" w:rsidRPr="00DC2D17" w:rsidRDefault="00DC2D17" w:rsidP="00DC2D17">
      <w:pPr>
        <w:pStyle w:val="EndNoteBibliography"/>
        <w:spacing w:after="0"/>
        <w:ind w:left="720" w:hanging="720"/>
      </w:pPr>
      <w:r w:rsidRPr="00DC2D17">
        <w:t>16.</w:t>
      </w:r>
      <w:r w:rsidRPr="00DC2D17">
        <w:tab/>
        <w:t xml:space="preserve">Read, G.L. and I.J. Innis, </w:t>
      </w:r>
      <w:r w:rsidRPr="00DC2D17">
        <w:rPr>
          <w:i/>
        </w:rPr>
        <w:t>Electroencephalography (Eeg)</w:t>
      </w:r>
      <w:r w:rsidRPr="00DC2D17">
        <w:t xml:space="preserve">, in </w:t>
      </w:r>
      <w:r w:rsidRPr="00DC2D17">
        <w:rPr>
          <w:i/>
        </w:rPr>
        <w:t>The International Encyclopedia of Communication Research Methods</w:t>
      </w:r>
      <w:r w:rsidRPr="00DC2D17">
        <w:t>. 2017. p. 1-18.</w:t>
      </w:r>
    </w:p>
    <w:p w14:paraId="66DF2496" w14:textId="77777777" w:rsidR="00DC2D17" w:rsidRPr="00DC2D17" w:rsidRDefault="00DC2D17" w:rsidP="00DC2D17">
      <w:pPr>
        <w:pStyle w:val="EndNoteBibliography"/>
        <w:spacing w:after="0"/>
        <w:ind w:left="720" w:hanging="720"/>
      </w:pPr>
      <w:r w:rsidRPr="00DC2D17">
        <w:lastRenderedPageBreak/>
        <w:t>17.</w:t>
      </w:r>
      <w:r w:rsidRPr="00DC2D17">
        <w:tab/>
        <w:t xml:space="preserve">Nir, R.R., et al., </w:t>
      </w:r>
      <w:r w:rsidRPr="00DC2D17">
        <w:rPr>
          <w:i/>
        </w:rPr>
        <w:t>Pain assessment by continuous EEG: association between subjective perception of tonic pain and peak frequency of alpha oscillations during stimulation and at rest.</w:t>
      </w:r>
      <w:r w:rsidRPr="00DC2D17">
        <w:t xml:space="preserve"> Brain Res, 2010. </w:t>
      </w:r>
      <w:r w:rsidRPr="00DC2D17">
        <w:rPr>
          <w:b/>
        </w:rPr>
        <w:t>1344</w:t>
      </w:r>
      <w:r w:rsidRPr="00DC2D17">
        <w:t>: p. 77-86.</w:t>
      </w:r>
    </w:p>
    <w:p w14:paraId="3EE28565" w14:textId="77777777" w:rsidR="00DC2D17" w:rsidRPr="00DC2D17" w:rsidRDefault="00DC2D17" w:rsidP="00DC2D17">
      <w:pPr>
        <w:pStyle w:val="EndNoteBibliography"/>
        <w:spacing w:after="0"/>
        <w:ind w:left="720" w:hanging="720"/>
      </w:pPr>
      <w:r w:rsidRPr="00DC2D17">
        <w:t>18.</w:t>
      </w:r>
      <w:r w:rsidRPr="00DC2D17">
        <w:tab/>
        <w:t xml:space="preserve">Nir, R.R., et al., </w:t>
      </w:r>
      <w:r w:rsidRPr="00DC2D17">
        <w:rPr>
          <w:i/>
        </w:rPr>
        <w:t>Tonic pain and continuous EEG: prediction of subjective pain perception by alpha-1 power during stimulation and at rest.</w:t>
      </w:r>
      <w:r w:rsidRPr="00DC2D17">
        <w:t xml:space="preserve"> Clin Neurophysiol, 2012. </w:t>
      </w:r>
      <w:r w:rsidRPr="00DC2D17">
        <w:rPr>
          <w:b/>
        </w:rPr>
        <w:t>123</w:t>
      </w:r>
      <w:r w:rsidRPr="00DC2D17">
        <w:t>(3): p. 605-12.</w:t>
      </w:r>
    </w:p>
    <w:p w14:paraId="74B63571" w14:textId="77777777" w:rsidR="00DC2D17" w:rsidRPr="00DC2D17" w:rsidRDefault="00DC2D17" w:rsidP="00DC2D17">
      <w:pPr>
        <w:pStyle w:val="EndNoteBibliography"/>
        <w:spacing w:after="0"/>
        <w:ind w:left="720" w:hanging="720"/>
      </w:pPr>
      <w:r w:rsidRPr="00DC2D17">
        <w:t>19.</w:t>
      </w:r>
      <w:r w:rsidRPr="00DC2D17">
        <w:tab/>
        <w:t xml:space="preserve">Giehl, J., et al., </w:t>
      </w:r>
      <w:r w:rsidRPr="00DC2D17">
        <w:rPr>
          <w:i/>
        </w:rPr>
        <w:t>Responses to tonic heat pain in the ongoing EEG under conditions of controlled attention.</w:t>
      </w:r>
      <w:r w:rsidRPr="00DC2D17">
        <w:t xml:space="preserve"> Somatosens Mot Res, 2014. </w:t>
      </w:r>
      <w:r w:rsidRPr="00DC2D17">
        <w:rPr>
          <w:b/>
        </w:rPr>
        <w:t>31</w:t>
      </w:r>
      <w:r w:rsidRPr="00DC2D17">
        <w:t>(1): p. 40-8.</w:t>
      </w:r>
    </w:p>
    <w:p w14:paraId="191C8C4E" w14:textId="77777777" w:rsidR="00DC2D17" w:rsidRPr="00DC2D17" w:rsidRDefault="00DC2D17" w:rsidP="00DC2D17">
      <w:pPr>
        <w:pStyle w:val="EndNoteBibliography"/>
        <w:spacing w:after="0"/>
        <w:ind w:left="720" w:hanging="720"/>
      </w:pPr>
      <w:r w:rsidRPr="00DC2D17">
        <w:t>20.</w:t>
      </w:r>
      <w:r w:rsidRPr="00DC2D17">
        <w:tab/>
        <w:t xml:space="preserve">Hjorth, B., </w:t>
      </w:r>
      <w:r w:rsidRPr="00DC2D17">
        <w:rPr>
          <w:i/>
        </w:rPr>
        <w:t>EEG analysis based on time domain properties.</w:t>
      </w:r>
      <w:r w:rsidRPr="00DC2D17">
        <w:t xml:space="preserve"> Electroencephalography and Clinical Neurophysiology, 1970. </w:t>
      </w:r>
      <w:r w:rsidRPr="00DC2D17">
        <w:rPr>
          <w:b/>
        </w:rPr>
        <w:t>29</w:t>
      </w:r>
      <w:r w:rsidRPr="00DC2D17">
        <w:t>(3): p. 306-310.</w:t>
      </w:r>
    </w:p>
    <w:p w14:paraId="7B8EB71A" w14:textId="77777777" w:rsidR="00DC2D17" w:rsidRPr="00DC2D17" w:rsidRDefault="00DC2D17" w:rsidP="00DC2D17">
      <w:pPr>
        <w:pStyle w:val="EndNoteBibliography"/>
        <w:spacing w:after="0"/>
        <w:ind w:left="720" w:hanging="720"/>
      </w:pPr>
      <w:r w:rsidRPr="00DC2D17">
        <w:t>21.</w:t>
      </w:r>
      <w:r w:rsidRPr="00DC2D17">
        <w:tab/>
        <w:t xml:space="preserve">Furman, A.J., et al., </w:t>
      </w:r>
      <w:r w:rsidRPr="00DC2D17">
        <w:rPr>
          <w:i/>
        </w:rPr>
        <w:t>Cerebral peak alpha frequency predicts individual differences in pain sensitivity.</w:t>
      </w:r>
      <w:r w:rsidRPr="00DC2D17">
        <w:t xml:space="preserve"> Neuroimage, 2018. </w:t>
      </w:r>
      <w:r w:rsidRPr="00DC2D17">
        <w:rPr>
          <w:b/>
        </w:rPr>
        <w:t>167</w:t>
      </w:r>
      <w:r w:rsidRPr="00DC2D17">
        <w:t>: p. 203-210.</w:t>
      </w:r>
    </w:p>
    <w:p w14:paraId="5AF9B76D" w14:textId="77777777" w:rsidR="00DC2D17" w:rsidRPr="00DC2D17" w:rsidRDefault="00DC2D17" w:rsidP="00DC2D17">
      <w:pPr>
        <w:pStyle w:val="EndNoteBibliography"/>
        <w:spacing w:after="0"/>
        <w:ind w:left="720" w:hanging="720"/>
      </w:pPr>
      <w:r w:rsidRPr="00DC2D17">
        <w:t>22.</w:t>
      </w:r>
      <w:r w:rsidRPr="00DC2D17">
        <w:tab/>
        <w:t xml:space="preserve">Bunk, S.F., et al., </w:t>
      </w:r>
      <w:r w:rsidRPr="00DC2D17">
        <w:rPr>
          <w:i/>
        </w:rPr>
        <w:t>Does EEG activity during painful stimulation mirror more closely the noxious stimulus intensity or the subjective pain sensation?</w:t>
      </w:r>
      <w:r w:rsidRPr="00DC2D17">
        <w:t xml:space="preserve"> Somatosens Mot Res, 2018: p. 1-7.</w:t>
      </w:r>
    </w:p>
    <w:p w14:paraId="279F2280" w14:textId="77777777" w:rsidR="00DC2D17" w:rsidRPr="00DC2D17" w:rsidRDefault="00DC2D17" w:rsidP="00DC2D17">
      <w:pPr>
        <w:pStyle w:val="EndNoteBibliography"/>
        <w:spacing w:after="0"/>
        <w:ind w:left="720" w:hanging="720"/>
      </w:pPr>
      <w:r w:rsidRPr="00DC2D17">
        <w:t>23.</w:t>
      </w:r>
      <w:r w:rsidRPr="00DC2D17">
        <w:tab/>
        <w:t xml:space="preserve">Nickel, M.M., et al., </w:t>
      </w:r>
      <w:r w:rsidRPr="00DC2D17">
        <w:rPr>
          <w:i/>
        </w:rPr>
        <w:t>Brain oscillations differentially encode noxious stimulus intensity and pain intensity.</w:t>
      </w:r>
      <w:r w:rsidRPr="00DC2D17">
        <w:t xml:space="preserve"> Neuroimage, 2017. </w:t>
      </w:r>
      <w:r w:rsidRPr="00DC2D17">
        <w:rPr>
          <w:b/>
        </w:rPr>
        <w:t>148</w:t>
      </w:r>
      <w:r w:rsidRPr="00DC2D17">
        <w:t>: p. 141-147.</w:t>
      </w:r>
    </w:p>
    <w:p w14:paraId="6101237C" w14:textId="77777777" w:rsidR="00DC2D17" w:rsidRPr="00DC2D17" w:rsidRDefault="00DC2D17" w:rsidP="00DC2D17">
      <w:pPr>
        <w:pStyle w:val="EndNoteBibliography"/>
        <w:spacing w:after="0"/>
        <w:ind w:left="720" w:hanging="720"/>
      </w:pPr>
      <w:r w:rsidRPr="00DC2D17">
        <w:t>24.</w:t>
      </w:r>
      <w:r w:rsidRPr="00DC2D17">
        <w:tab/>
        <w:t xml:space="preserve">Huishi Zhang, C., et al., </w:t>
      </w:r>
      <w:r w:rsidRPr="00DC2D17">
        <w:rPr>
          <w:i/>
        </w:rPr>
        <w:t>Spectral and spatial changes of brain rhythmic activity in response to the sustained thermal pain stimulation.</w:t>
      </w:r>
      <w:r w:rsidRPr="00DC2D17">
        <w:t xml:space="preserve"> Hum Brain Mapp, 2016. </w:t>
      </w:r>
      <w:r w:rsidRPr="00DC2D17">
        <w:rPr>
          <w:b/>
        </w:rPr>
        <w:t>37</w:t>
      </w:r>
      <w:r w:rsidRPr="00DC2D17">
        <w:t>(8): p. 2976-91.</w:t>
      </w:r>
    </w:p>
    <w:p w14:paraId="3E1F21D6" w14:textId="77777777" w:rsidR="00DC2D17" w:rsidRPr="00DC2D17" w:rsidRDefault="00DC2D17" w:rsidP="00DC2D17">
      <w:pPr>
        <w:pStyle w:val="EndNoteBibliography"/>
        <w:spacing w:after="0"/>
        <w:ind w:left="720" w:hanging="720"/>
      </w:pPr>
      <w:r w:rsidRPr="00DC2D17">
        <w:t>25.</w:t>
      </w:r>
      <w:r w:rsidRPr="00DC2D17">
        <w:tab/>
        <w:t xml:space="preserve">Peng, W., et al., </w:t>
      </w:r>
      <w:r w:rsidRPr="00DC2D17">
        <w:rPr>
          <w:i/>
        </w:rPr>
        <w:t>Changes of spontaneous oscillatory activity to tonic heat pain.</w:t>
      </w:r>
      <w:r w:rsidRPr="00DC2D17">
        <w:t xml:space="preserve"> PLoS One, 2014. </w:t>
      </w:r>
      <w:r w:rsidRPr="00DC2D17">
        <w:rPr>
          <w:b/>
        </w:rPr>
        <w:t>9</w:t>
      </w:r>
      <w:r w:rsidRPr="00DC2D17">
        <w:t>(3): p. e91052.</w:t>
      </w:r>
    </w:p>
    <w:p w14:paraId="7DFF1026" w14:textId="77777777" w:rsidR="00DC2D17" w:rsidRPr="00DC2D17" w:rsidRDefault="00DC2D17" w:rsidP="00DC2D17">
      <w:pPr>
        <w:pStyle w:val="EndNoteBibliography"/>
        <w:spacing w:after="0"/>
        <w:ind w:left="720" w:hanging="720"/>
      </w:pPr>
      <w:r w:rsidRPr="00DC2D17">
        <w:t>26.</w:t>
      </w:r>
      <w:r w:rsidRPr="00DC2D17">
        <w:tab/>
        <w:t xml:space="preserve">Mancini, F., et al., </w:t>
      </w:r>
      <w:r w:rsidRPr="00DC2D17">
        <w:rPr>
          <w:i/>
        </w:rPr>
        <w:t>Changes in cortical oscillations linked to multisensory modulation of nociception.</w:t>
      </w:r>
      <w:r w:rsidRPr="00DC2D17">
        <w:t xml:space="preserve"> Eur J Neurosci, 2013. </w:t>
      </w:r>
      <w:r w:rsidRPr="00DC2D17">
        <w:rPr>
          <w:b/>
        </w:rPr>
        <w:t>37</w:t>
      </w:r>
      <w:r w:rsidRPr="00DC2D17">
        <w:t>(5): p. 768-76.</w:t>
      </w:r>
    </w:p>
    <w:p w14:paraId="6123F1D2" w14:textId="77777777" w:rsidR="00DC2D17" w:rsidRPr="00DC2D17" w:rsidRDefault="00DC2D17" w:rsidP="00DC2D17">
      <w:pPr>
        <w:pStyle w:val="EndNoteBibliography"/>
        <w:spacing w:after="0"/>
        <w:ind w:left="720" w:hanging="720"/>
      </w:pPr>
      <w:r w:rsidRPr="00DC2D17">
        <w:t>27.</w:t>
      </w:r>
      <w:r w:rsidRPr="00DC2D17">
        <w:tab/>
        <w:t xml:space="preserve">Schulz, E., et al., </w:t>
      </w:r>
      <w:r w:rsidRPr="00DC2D17">
        <w:rPr>
          <w:i/>
        </w:rPr>
        <w:t>Prefrontal Gamma Oscillations Encode Tonic Pain in Humans.</w:t>
      </w:r>
      <w:r w:rsidRPr="00DC2D17">
        <w:t xml:space="preserve"> Cereb Cortex, 2015. </w:t>
      </w:r>
      <w:r w:rsidRPr="00DC2D17">
        <w:rPr>
          <w:b/>
        </w:rPr>
        <w:t>25</w:t>
      </w:r>
      <w:r w:rsidRPr="00DC2D17">
        <w:t>(11): p. 4407-14.</w:t>
      </w:r>
    </w:p>
    <w:p w14:paraId="767FAC35" w14:textId="77777777" w:rsidR="00DC2D17" w:rsidRPr="00DC2D17" w:rsidRDefault="00DC2D17" w:rsidP="00DC2D17">
      <w:pPr>
        <w:pStyle w:val="EndNoteBibliography"/>
        <w:spacing w:after="0"/>
        <w:ind w:left="720" w:hanging="720"/>
      </w:pPr>
      <w:r w:rsidRPr="00DC2D17">
        <w:t>28.</w:t>
      </w:r>
      <w:r w:rsidRPr="00DC2D17">
        <w:tab/>
        <w:t xml:space="preserve">Vijayakumar, V., et al., </w:t>
      </w:r>
      <w:r w:rsidRPr="00DC2D17">
        <w:rPr>
          <w:i/>
        </w:rPr>
        <w:t>Quantifying and Characterizing Tonic Thermal Pain Across Subjects From EEG Data Using Random Forest Models.</w:t>
      </w:r>
      <w:r w:rsidRPr="00DC2D17">
        <w:t xml:space="preserve"> IEEE Trans Biomed Eng, 2017. </w:t>
      </w:r>
      <w:r w:rsidRPr="00DC2D17">
        <w:rPr>
          <w:b/>
        </w:rPr>
        <w:t>64</w:t>
      </w:r>
      <w:r w:rsidRPr="00DC2D17">
        <w:t>(12): p. 2988-2996.</w:t>
      </w:r>
    </w:p>
    <w:p w14:paraId="3067B0AB" w14:textId="77777777" w:rsidR="00DC2D17" w:rsidRPr="00DC2D17" w:rsidRDefault="00DC2D17" w:rsidP="00DC2D17">
      <w:pPr>
        <w:pStyle w:val="EndNoteBibliography"/>
        <w:spacing w:after="0"/>
        <w:ind w:left="720" w:hanging="720"/>
      </w:pPr>
      <w:r w:rsidRPr="00DC2D17">
        <w:t>29.</w:t>
      </w:r>
      <w:r w:rsidRPr="00DC2D17">
        <w:tab/>
        <w:t xml:space="preserve">Levitt, J., et al., </w:t>
      </w:r>
      <w:r w:rsidRPr="00DC2D17">
        <w:rPr>
          <w:i/>
        </w:rPr>
        <w:t>Electroencephalographic frontal synchrony and caudal asynchrony during painful hand immersion in cold water.</w:t>
      </w:r>
      <w:r w:rsidRPr="00DC2D17">
        <w:t xml:space="preserve"> Brain Res Bull, 2017. </w:t>
      </w:r>
      <w:r w:rsidRPr="00DC2D17">
        <w:rPr>
          <w:b/>
        </w:rPr>
        <w:t>130</w:t>
      </w:r>
      <w:r w:rsidRPr="00DC2D17">
        <w:t>: p. 75-80.</w:t>
      </w:r>
    </w:p>
    <w:p w14:paraId="0AB4A87A" w14:textId="77777777" w:rsidR="00DC2D17" w:rsidRPr="00DC2D17" w:rsidRDefault="00DC2D17" w:rsidP="00DC2D17">
      <w:pPr>
        <w:pStyle w:val="EndNoteBibliography"/>
        <w:spacing w:after="0"/>
        <w:ind w:left="720" w:hanging="720"/>
      </w:pPr>
      <w:r w:rsidRPr="00DC2D17">
        <w:t>30.</w:t>
      </w:r>
      <w:r w:rsidRPr="00DC2D17">
        <w:tab/>
        <w:t xml:space="preserve">Shao, S., et al., </w:t>
      </w:r>
      <w:r w:rsidRPr="00DC2D17">
        <w:rPr>
          <w:i/>
        </w:rPr>
        <w:t>Frequency-domain EEG source analysis for acute tonic cold pain perception.</w:t>
      </w:r>
      <w:r w:rsidRPr="00DC2D17">
        <w:t xml:space="preserve"> Clin Neurophysiol, 2012. </w:t>
      </w:r>
      <w:r w:rsidRPr="00DC2D17">
        <w:rPr>
          <w:b/>
        </w:rPr>
        <w:t>123</w:t>
      </w:r>
      <w:r w:rsidRPr="00DC2D17">
        <w:t>(10): p. 2042-9.</w:t>
      </w:r>
    </w:p>
    <w:p w14:paraId="0D88DE3C" w14:textId="77777777" w:rsidR="00DC2D17" w:rsidRPr="00DC2D17" w:rsidRDefault="00DC2D17" w:rsidP="00DC2D17">
      <w:pPr>
        <w:pStyle w:val="EndNoteBibliography"/>
        <w:spacing w:after="0"/>
        <w:ind w:left="720" w:hanging="720"/>
      </w:pPr>
      <w:r w:rsidRPr="00DC2D17">
        <w:t>31.</w:t>
      </w:r>
      <w:r w:rsidRPr="00DC2D17">
        <w:tab/>
        <w:t xml:space="preserve">Gram, M., et al., </w:t>
      </w:r>
      <w:r w:rsidRPr="00DC2D17">
        <w:rPr>
          <w:i/>
        </w:rPr>
        <w:t>Dynamic spectral indices of the electroencephalogram provide new insights into tonic pain.</w:t>
      </w:r>
      <w:r w:rsidRPr="00DC2D17">
        <w:t xml:space="preserve"> Clin Neurophysiol, 2015. </w:t>
      </w:r>
      <w:r w:rsidRPr="00DC2D17">
        <w:rPr>
          <w:b/>
        </w:rPr>
        <w:t>126</w:t>
      </w:r>
      <w:r w:rsidRPr="00DC2D17">
        <w:t>(4): p. 763-71.</w:t>
      </w:r>
    </w:p>
    <w:p w14:paraId="7B7DA8DD" w14:textId="77777777" w:rsidR="00DC2D17" w:rsidRPr="00DC2D17" w:rsidRDefault="00DC2D17" w:rsidP="00DC2D17">
      <w:pPr>
        <w:pStyle w:val="EndNoteBibliography"/>
        <w:spacing w:after="0"/>
        <w:ind w:left="720" w:hanging="720"/>
      </w:pPr>
      <w:r w:rsidRPr="00DC2D17">
        <w:t>32.</w:t>
      </w:r>
      <w:r w:rsidRPr="00DC2D17">
        <w:tab/>
        <w:t xml:space="preserve">Peng, W., et al., </w:t>
      </w:r>
      <w:r w:rsidRPr="00DC2D17">
        <w:rPr>
          <w:i/>
        </w:rPr>
        <w:t>Subjective pain perception mediated by alpha rhythms.</w:t>
      </w:r>
      <w:r w:rsidRPr="00DC2D17">
        <w:t xml:space="preserve"> Biol Psychol, 2015. </w:t>
      </w:r>
      <w:r w:rsidRPr="00DC2D17">
        <w:rPr>
          <w:b/>
        </w:rPr>
        <w:t>109</w:t>
      </w:r>
      <w:r w:rsidRPr="00DC2D17">
        <w:t>: p. 141-50.</w:t>
      </w:r>
    </w:p>
    <w:p w14:paraId="6958AE6B" w14:textId="77777777" w:rsidR="00DC2D17" w:rsidRPr="00DC2D17" w:rsidRDefault="00DC2D17" w:rsidP="00DC2D17">
      <w:pPr>
        <w:pStyle w:val="EndNoteBibliography"/>
        <w:spacing w:after="0"/>
        <w:ind w:left="720" w:hanging="720"/>
      </w:pPr>
      <w:r w:rsidRPr="00DC2D17">
        <w:t>33.</w:t>
      </w:r>
      <w:r w:rsidRPr="00DC2D17">
        <w:tab/>
        <w:t xml:space="preserve">Ploner, M., C. Sorg, and J. Gross, </w:t>
      </w:r>
      <w:r w:rsidRPr="00DC2D17">
        <w:rPr>
          <w:i/>
        </w:rPr>
        <w:t>Brain Rhythms of Pain.</w:t>
      </w:r>
      <w:r w:rsidRPr="00DC2D17">
        <w:t xml:space="preserve"> Trends Cogn Sci, 2017. </w:t>
      </w:r>
      <w:r w:rsidRPr="00DC2D17">
        <w:rPr>
          <w:b/>
        </w:rPr>
        <w:t>21</w:t>
      </w:r>
      <w:r w:rsidRPr="00DC2D17">
        <w:t>(2): p. 100-110.</w:t>
      </w:r>
    </w:p>
    <w:p w14:paraId="4181F62F" w14:textId="77777777" w:rsidR="00DC2D17" w:rsidRPr="00DC2D17" w:rsidRDefault="00DC2D17" w:rsidP="00DC2D17">
      <w:pPr>
        <w:pStyle w:val="EndNoteBibliography"/>
        <w:spacing w:after="0"/>
        <w:ind w:left="720" w:hanging="720"/>
      </w:pPr>
      <w:r w:rsidRPr="00DC2D17">
        <w:t>34.</w:t>
      </w:r>
      <w:r w:rsidRPr="00DC2D17">
        <w:tab/>
        <w:t xml:space="preserve">Peng, W., et al., </w:t>
      </w:r>
      <w:r w:rsidRPr="00DC2D17">
        <w:rPr>
          <w:i/>
        </w:rPr>
        <w:t>Subjective pain perception mediated by alpha rhythms.</w:t>
      </w:r>
      <w:r w:rsidRPr="00DC2D17">
        <w:t xml:space="preserve"> Biological Psychology, 2015. </w:t>
      </w:r>
      <w:r w:rsidRPr="00DC2D17">
        <w:rPr>
          <w:b/>
        </w:rPr>
        <w:t>109</w:t>
      </w:r>
      <w:r w:rsidRPr="00DC2D17">
        <w:t>: p. 141-150.</w:t>
      </w:r>
    </w:p>
    <w:p w14:paraId="2F284859" w14:textId="77777777" w:rsidR="00DC2D17" w:rsidRPr="00DC2D17" w:rsidRDefault="00DC2D17" w:rsidP="00DC2D17">
      <w:pPr>
        <w:pStyle w:val="EndNoteBibliography"/>
        <w:spacing w:after="0"/>
        <w:ind w:left="720" w:hanging="720"/>
      </w:pPr>
      <w:r w:rsidRPr="00DC2D17">
        <w:t>35.</w:t>
      </w:r>
      <w:r w:rsidRPr="00DC2D17">
        <w:tab/>
        <w:t xml:space="preserve">Mouraux, A., et al., </w:t>
      </w:r>
      <w:r w:rsidRPr="00DC2D17">
        <w:rPr>
          <w:i/>
        </w:rPr>
        <w:t>A multisensory investigation of the functional significance of the “pain matrix”.</w:t>
      </w:r>
      <w:r w:rsidRPr="00DC2D17">
        <w:t xml:space="preserve"> NeuroImage, 2011. </w:t>
      </w:r>
      <w:r w:rsidRPr="00DC2D17">
        <w:rPr>
          <w:b/>
        </w:rPr>
        <w:t>54</w:t>
      </w:r>
      <w:r w:rsidRPr="00DC2D17">
        <w:t>(3): p. 2237-2249.</w:t>
      </w:r>
    </w:p>
    <w:p w14:paraId="4E6BF09A" w14:textId="77777777" w:rsidR="00DC2D17" w:rsidRPr="00DC2D17" w:rsidRDefault="00DC2D17" w:rsidP="00DC2D17">
      <w:pPr>
        <w:pStyle w:val="EndNoteBibliography"/>
        <w:spacing w:after="0"/>
        <w:ind w:left="720" w:hanging="720"/>
      </w:pPr>
      <w:r w:rsidRPr="00DC2D17">
        <w:t>36.</w:t>
      </w:r>
      <w:r w:rsidRPr="00DC2D17">
        <w:tab/>
        <w:t xml:space="preserve">Iannetti, G.D., et al., </w:t>
      </w:r>
      <w:r w:rsidRPr="00DC2D17">
        <w:rPr>
          <w:i/>
        </w:rPr>
        <w:t>Beyond metaphor: contrasting mechanisms of social and physical pain.</w:t>
      </w:r>
      <w:r w:rsidRPr="00DC2D17">
        <w:t xml:space="preserve"> Trends in Cognitive Sciences, 2013. </w:t>
      </w:r>
      <w:r w:rsidRPr="00DC2D17">
        <w:rPr>
          <w:b/>
        </w:rPr>
        <w:t>17</w:t>
      </w:r>
      <w:r w:rsidRPr="00DC2D17">
        <w:t>(8): p. 371-378.</w:t>
      </w:r>
    </w:p>
    <w:p w14:paraId="4CB09BAC" w14:textId="77777777" w:rsidR="00DC2D17" w:rsidRPr="00DC2D17" w:rsidRDefault="00DC2D17" w:rsidP="00DC2D17">
      <w:pPr>
        <w:pStyle w:val="EndNoteBibliography"/>
        <w:spacing w:after="0"/>
        <w:ind w:left="720" w:hanging="720"/>
      </w:pPr>
      <w:r w:rsidRPr="00DC2D17">
        <w:t>37.</w:t>
      </w:r>
      <w:r w:rsidRPr="00DC2D17">
        <w:tab/>
        <w:t xml:space="preserve">Salomons, T.V., et al., </w:t>
      </w:r>
      <w:r w:rsidRPr="00DC2D17">
        <w:rPr>
          <w:i/>
        </w:rPr>
        <w:t>The “Pain Matrix” in Pain-Free IndividualsThe “Pain Matrix” in Pain-Free IndividualsLetters.</w:t>
      </w:r>
      <w:r w:rsidRPr="00DC2D17">
        <w:t xml:space="preserve"> JAMA Neurology, 2016. </w:t>
      </w:r>
      <w:r w:rsidRPr="00DC2D17">
        <w:rPr>
          <w:b/>
        </w:rPr>
        <w:t>73</w:t>
      </w:r>
      <w:r w:rsidRPr="00DC2D17">
        <w:t>(6): p. 755-756.</w:t>
      </w:r>
    </w:p>
    <w:p w14:paraId="757AEC79" w14:textId="77777777" w:rsidR="00DC2D17" w:rsidRPr="00DC2D17" w:rsidRDefault="00DC2D17" w:rsidP="00DC2D17">
      <w:pPr>
        <w:pStyle w:val="EndNoteBibliography"/>
        <w:spacing w:after="0"/>
        <w:ind w:left="720" w:hanging="720"/>
      </w:pPr>
      <w:r w:rsidRPr="00DC2D17">
        <w:t>38.</w:t>
      </w:r>
      <w:r w:rsidRPr="00DC2D17">
        <w:tab/>
        <w:t xml:space="preserve">Geha, P. and S.G. Waxman, </w:t>
      </w:r>
      <w:r w:rsidRPr="00DC2D17">
        <w:rPr>
          <w:i/>
        </w:rPr>
        <w:t>Pain Perception: Multiple Matrices or One?Pain PerceptionEditorial.</w:t>
      </w:r>
      <w:r w:rsidRPr="00DC2D17">
        <w:t xml:space="preserve"> JAMA Neurology, 2016. </w:t>
      </w:r>
      <w:r w:rsidRPr="00DC2D17">
        <w:rPr>
          <w:b/>
        </w:rPr>
        <w:t>73</w:t>
      </w:r>
      <w:r w:rsidRPr="00DC2D17">
        <w:t>(6): p. 628-630.</w:t>
      </w:r>
    </w:p>
    <w:p w14:paraId="709B7174" w14:textId="77777777" w:rsidR="00DC2D17" w:rsidRPr="00DC2D17" w:rsidRDefault="00DC2D17" w:rsidP="00DC2D17">
      <w:pPr>
        <w:pStyle w:val="EndNoteBibliography"/>
        <w:ind w:left="720" w:hanging="720"/>
      </w:pPr>
      <w:r w:rsidRPr="00DC2D17">
        <w:lastRenderedPageBreak/>
        <w:t>39.</w:t>
      </w:r>
      <w:r w:rsidRPr="00DC2D17">
        <w:tab/>
        <w:t xml:space="preserve">Sowell, E.R., et al., </w:t>
      </w:r>
      <w:r w:rsidRPr="00DC2D17">
        <w:rPr>
          <w:i/>
        </w:rPr>
        <w:t>In vivo evidence for post-adolescent brain maturation in frontal and striatal regions.</w:t>
      </w:r>
      <w:r w:rsidRPr="00DC2D17">
        <w:t xml:space="preserve"> Nature Neuroscience, 1999. </w:t>
      </w:r>
      <w:r w:rsidRPr="00DC2D17">
        <w:rPr>
          <w:b/>
        </w:rPr>
        <w:t>2</w:t>
      </w:r>
      <w:r w:rsidRPr="00DC2D17">
        <w:t>(10): p. 859-861.</w:t>
      </w:r>
    </w:p>
    <w:p w14:paraId="7C0144D7" w14:textId="23257F90" w:rsidR="00DD5FD4" w:rsidRPr="00610A0C" w:rsidRDefault="00B57B1F" w:rsidP="0079333B">
      <w:pPr>
        <w:spacing w:line="480" w:lineRule="auto"/>
        <w:rPr>
          <w:rFonts w:ascii="Times New Roman" w:hAnsi="Times New Roman" w:cs="Times New Roman"/>
          <w:sz w:val="24"/>
        </w:rPr>
      </w:pPr>
      <w:r>
        <w:rPr>
          <w:rFonts w:ascii="Times New Roman" w:hAnsi="Times New Roman" w:cs="Times New Roman"/>
          <w:sz w:val="24"/>
        </w:rPr>
        <w:fldChar w:fldCharType="end"/>
      </w:r>
    </w:p>
    <w:sectPr w:rsidR="00DD5FD4" w:rsidRPr="00610A0C" w:rsidSect="006C6C5F">
      <w:pgSz w:w="12240" w:h="15840"/>
      <w:pgMar w:top="1440" w:right="1800" w:bottom="1276"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t-Georges, Maxime" w:date="2019-09-05T09:48:00Z" w:initials="SM">
    <w:p w14:paraId="49B8701F" w14:textId="496415A1" w:rsidR="00E3179F" w:rsidRDefault="00E3179F">
      <w:pPr>
        <w:pStyle w:val="CommentText"/>
      </w:pPr>
      <w:r>
        <w:rPr>
          <w:rStyle w:val="CommentReference"/>
        </w:rPr>
        <w:annotationRef/>
      </w:r>
      <w:r>
        <w:t>22. Good. But again no mention of high and low frequencies, is this a synonym for something?</w:t>
      </w:r>
    </w:p>
  </w:comment>
  <w:comment w:id="1" w:author="Chloé Savignac" w:date="2019-09-23T13:03:00Z" w:initials="CS">
    <w:p w14:paraId="191D117A" w14:textId="360CB1E4" w:rsidR="00E3179F" w:rsidRDefault="00E3179F">
      <w:pPr>
        <w:pStyle w:val="CommentText"/>
      </w:pPr>
      <w:r>
        <w:rPr>
          <w:rStyle w:val="CommentReference"/>
        </w:rPr>
        <w:annotationRef/>
      </w:r>
      <w:r>
        <w:t xml:space="preserve">I am not talking about frequencies. By resolution, I mean that some studies have used sLORETA (low resolution) while others have used fFMR (high resolution) to find out which regions of the brain were activated during that time </w:t>
      </w:r>
    </w:p>
  </w:comment>
  <w:comment w:id="2" w:author="St-Georges, Maxime" w:date="2019-09-11T10:47:00Z" w:initials="SM">
    <w:p w14:paraId="50B96EEB" w14:textId="6EFE6D92" w:rsidR="00E3179F" w:rsidRDefault="00E3179F">
      <w:pPr>
        <w:pStyle w:val="CommentText"/>
      </w:pPr>
      <w:r>
        <w:rPr>
          <w:rStyle w:val="CommentReference"/>
        </w:rPr>
        <w:annotationRef/>
      </w:r>
      <w:r>
        <w:t>25. Watch out since this is a hypothesis that they give in their discussion based on their results. It hasn’t been proven that there’s an association.</w:t>
      </w:r>
    </w:p>
  </w:comment>
  <w:comment w:id="3" w:author="St-Georges, Maxime" w:date="2019-09-11T10:49:00Z" w:initials="SM">
    <w:p w14:paraId="31BE7D77" w14:textId="65A2E16F" w:rsidR="00E3179F" w:rsidRDefault="00E3179F">
      <w:pPr>
        <w:pStyle w:val="CommentText"/>
      </w:pPr>
      <w:r>
        <w:rPr>
          <w:rStyle w:val="CommentReference"/>
        </w:rPr>
        <w:annotationRef/>
      </w:r>
      <w:r>
        <w:rPr>
          <w:rFonts w:ascii="Georgia" w:hAnsi="Georgia"/>
          <w:color w:val="2E2E2E"/>
          <w:sz w:val="27"/>
          <w:szCs w:val="27"/>
        </w:rPr>
        <w:t>As N2 latency preceded M1′s second peak in our study, this might suggest N2 generators effect on M1 activity. Therefore, in agreement with Frot et al. </w:t>
      </w:r>
      <w:bookmarkStart w:id="4" w:name="bbib0015"/>
      <w:r>
        <w:fldChar w:fldCharType="begin"/>
      </w:r>
      <w:r>
        <w:instrText xml:space="preserve"> HYPERLINK "https://www-sciencedirect-com.proxy3.library.mcgill.ca/science/article/pii/S0166432817302231?via%3Dihub" \l "bib0015" </w:instrText>
      </w:r>
      <w:r>
        <w:fldChar w:fldCharType="separate"/>
      </w:r>
      <w:r>
        <w:rPr>
          <w:rStyle w:val="Hyperlink"/>
          <w:rFonts w:ascii="Georgia" w:hAnsi="Georgia"/>
          <w:color w:val="0C7DBB"/>
          <w:sz w:val="27"/>
          <w:szCs w:val="27"/>
        </w:rPr>
        <w:t>[3]</w:t>
      </w:r>
      <w:r>
        <w:fldChar w:fldCharType="end"/>
      </w:r>
      <w:bookmarkEnd w:id="4"/>
      <w:r>
        <w:rPr>
          <w:rFonts w:ascii="Georgia" w:hAnsi="Georgia"/>
          <w:color w:val="2E2E2E"/>
          <w:sz w:val="27"/>
          <w:szCs w:val="27"/>
        </w:rPr>
        <w:t>, we may hypothesize that M1′s early response, synchronized with the activity of pain EPs’ generators, reflect motor preparation to avoid further pain, utilizing information regarding stimulus location, modality and intensity. Nevertheless, based on the spatial vicinity of M1 to </w:t>
      </w:r>
      <w:hyperlink r:id="rId1" w:tooltip="Learn more about Somatosensory Cortex from ScienceDirect's AI-generated Topic Pages" w:history="1">
        <w:r>
          <w:rPr>
            <w:rStyle w:val="Hyperlink"/>
            <w:rFonts w:ascii="Georgia" w:hAnsi="Georgia"/>
            <w:color w:val="0C7DBB"/>
            <w:sz w:val="27"/>
            <w:szCs w:val="27"/>
          </w:rPr>
          <w:t>somatosensory cortices</w:t>
        </w:r>
      </w:hyperlink>
      <w:r>
        <w:rPr>
          <w:rFonts w:ascii="Georgia" w:hAnsi="Georgia"/>
          <w:color w:val="2E2E2E"/>
          <w:sz w:val="27"/>
          <w:szCs w:val="27"/>
        </w:rPr>
        <w:t> and the plausible inaccuracy in source solution, we cannot exclude the possibility that the correlation between M1 activity and N2 component results, at least partly, from contribution of other brain regions, including N2 known generators.</w:t>
      </w:r>
    </w:p>
  </w:comment>
  <w:comment w:id="6" w:author="St-Georges, Maxime" w:date="2019-09-11T13:45:00Z" w:initials="SM">
    <w:p w14:paraId="379E143B" w14:textId="0097235A" w:rsidR="00E3179F" w:rsidRDefault="00E3179F">
      <w:pPr>
        <w:pStyle w:val="CommentText"/>
      </w:pPr>
      <w:r>
        <w:rPr>
          <w:rStyle w:val="CommentReference"/>
        </w:rPr>
        <w:annotationRef/>
      </w:r>
      <w:r>
        <w:t>29. In this one the authors do not really suggest they more state it as a fact without referencing anything. Its an opening statement. Its in the intro so I would try to find an article that shows their superiority.</w:t>
      </w:r>
    </w:p>
  </w:comment>
  <w:comment w:id="7" w:author="St-Georges, Maxime" w:date="2019-09-11T13:04:00Z" w:initials="SM">
    <w:p w14:paraId="3A8D4D0C" w14:textId="4BCC38D4" w:rsidR="00E3179F" w:rsidRDefault="00E3179F">
      <w:pPr>
        <w:pStyle w:val="CommentText"/>
      </w:pPr>
      <w:r>
        <w:rPr>
          <w:rStyle w:val="CommentReference"/>
        </w:rPr>
        <w:annotationRef/>
      </w:r>
      <w:r>
        <w:t>28. This is a sentence taken from the introduction. I would suggest following the cited article form this statement and cite it instead.</w:t>
      </w:r>
    </w:p>
  </w:comment>
  <w:comment w:id="8" w:author="St-Georges, Maxime" w:date="2019-09-11T12:30:00Z" w:initials="SM">
    <w:p w14:paraId="22E59370" w14:textId="10D2B134" w:rsidR="00E3179F" w:rsidRDefault="00E3179F">
      <w:pPr>
        <w:pStyle w:val="CommentText"/>
      </w:pPr>
      <w:r>
        <w:rPr>
          <w:rStyle w:val="CommentReference"/>
        </w:rPr>
        <w:annotationRef/>
      </w:r>
      <w:r>
        <w:t>27. I don’t think these researchers suggests using tonic stimulus I think they use it because others have suggested it through their work.</w:t>
      </w:r>
    </w:p>
  </w:comment>
  <w:comment w:id="9" w:author="St-Georges, Maxime" w:date="2019-09-11T12:36:00Z" w:initials="SM">
    <w:p w14:paraId="6DAB2C0A" w14:textId="47D79B5C" w:rsidR="00E3179F" w:rsidRDefault="00E3179F">
      <w:pPr>
        <w:pStyle w:val="CommentText"/>
      </w:pPr>
      <w:r>
        <w:rPr>
          <w:rStyle w:val="CommentReference"/>
        </w:rPr>
        <w:annotationRef/>
      </w:r>
      <w:r>
        <w:t>27. this is a statement without citation in the article taken. I would suggest finding an article that proves this statement.</w:t>
      </w:r>
    </w:p>
  </w:comment>
  <w:comment w:id="10" w:author="St-Georges, Maxime" w:date="2019-09-11T13:07:00Z" w:initials="SM">
    <w:p w14:paraId="74AD077C" w14:textId="76F34561" w:rsidR="00E3179F" w:rsidRDefault="00E3179F">
      <w:pPr>
        <w:pStyle w:val="CommentText"/>
      </w:pPr>
      <w:r>
        <w:rPr>
          <w:rStyle w:val="CommentReference"/>
        </w:rPr>
        <w:annotationRef/>
      </w:r>
      <w:r>
        <w:t>28. This is also a statement made in the introduction of the article and this statement is not cited. Although it is a definition. Therfore I’m not really sure. Ask Catherine if you can keep or not.</w:t>
      </w:r>
    </w:p>
  </w:comment>
  <w:comment w:id="11" w:author="St-Georges, Maxime" w:date="2019-09-11T14:22:00Z" w:initials="SM">
    <w:p w14:paraId="122817F5" w14:textId="13873FA1" w:rsidR="00E3179F" w:rsidRDefault="00E3179F">
      <w:pPr>
        <w:pStyle w:val="CommentText"/>
      </w:pPr>
      <w:r>
        <w:rPr>
          <w:rStyle w:val="CommentReference"/>
        </w:rPr>
        <w:annotationRef/>
      </w:r>
      <w:r>
        <w:t>Kind of Good. Although they do not mention theres an increase of them in pain research they do mention that they are observed predominantly. The problem is it’s a citation based on a statement in the introduction and not a result per say.</w:t>
      </w:r>
    </w:p>
  </w:comment>
  <w:comment w:id="12" w:author="St-Georges, Maxime" w:date="2019-09-11T13:18:00Z" w:initials="SM">
    <w:p w14:paraId="534188A5" w14:textId="1EAD50A8" w:rsidR="00E3179F" w:rsidRDefault="00E3179F">
      <w:pPr>
        <w:pStyle w:val="CommentText"/>
      </w:pPr>
      <w:r>
        <w:rPr>
          <w:rStyle w:val="CommentReference"/>
        </w:rPr>
        <w:annotationRef/>
      </w:r>
      <w:r>
        <w:t>I understand it is difficult but this sentence is very similar to the one used in the text.</w:t>
      </w:r>
    </w:p>
  </w:comment>
  <w:comment w:id="13" w:author="St-Georges, Maxime" w:date="2019-09-11T13:16:00Z" w:initials="SM">
    <w:p w14:paraId="4A73441F" w14:textId="650D0820" w:rsidR="00E3179F" w:rsidRDefault="00E3179F">
      <w:pPr>
        <w:pStyle w:val="CommentText"/>
      </w:pPr>
      <w:r>
        <w:rPr>
          <w:rStyle w:val="CommentReference"/>
        </w:rPr>
        <w:annotationRef/>
      </w:r>
      <w:r>
        <w:t>Good. It’s in the introduction and you should find an article that proves this, but this is again a definition therefore I think it’s good. Check with Catherine about it if ever your not sure. Like the other one.</w:t>
      </w:r>
    </w:p>
  </w:comment>
  <w:comment w:id="14" w:author="St-Georges, Maxime" w:date="2019-09-11T14:34:00Z" w:initials="SM">
    <w:p w14:paraId="1A03189E" w14:textId="4F0042D3" w:rsidR="00E3179F" w:rsidRDefault="00E3179F">
      <w:pPr>
        <w:pStyle w:val="CommentText"/>
      </w:pPr>
      <w:r>
        <w:rPr>
          <w:rStyle w:val="CommentReference"/>
        </w:rPr>
        <w:annotationRef/>
      </w:r>
      <w:r>
        <w:t>30. I think its OK. The closest thing I have found is this:</w:t>
      </w:r>
    </w:p>
  </w:comment>
  <w:comment w:id="15" w:author="St-Georges, Maxime" w:date="2019-09-11T14:34:00Z" w:initials="SM">
    <w:p w14:paraId="58108A2B" w14:textId="3AF7E771" w:rsidR="00E3179F" w:rsidRDefault="00E3179F">
      <w:pPr>
        <w:pStyle w:val="CommentText"/>
      </w:pPr>
      <w:r>
        <w:rPr>
          <w:rStyle w:val="CommentReference"/>
        </w:rPr>
        <w:annotationRef/>
      </w:r>
      <w:r>
        <w:rPr>
          <w:rFonts w:ascii="Georgia" w:hAnsi="Georgia"/>
          <w:color w:val="2E2E2E"/>
          <w:sz w:val="27"/>
          <w:szCs w:val="27"/>
        </w:rPr>
        <w:t>Taken together, these studies suggest that peak alpha frequency (PAF) could be viewed as a ‘state’ variable with its subtle fluctuations within an individual reflecting shifts in the </w:t>
      </w:r>
      <w:hyperlink r:id="rId2" w:tooltip="Learn more about Excitability from ScienceDirect's AI-generated Topic Pages" w:history="1">
        <w:r>
          <w:rPr>
            <w:rStyle w:val="Hyperlink"/>
            <w:rFonts w:ascii="Georgia" w:hAnsi="Georgia"/>
            <w:color w:val="0C7DBB"/>
            <w:sz w:val="27"/>
            <w:szCs w:val="27"/>
          </w:rPr>
          <w:t>excitability</w:t>
        </w:r>
      </w:hyperlink>
      <w:r>
        <w:rPr>
          <w:rFonts w:ascii="Georgia" w:hAnsi="Georgia"/>
          <w:color w:val="2E2E2E"/>
          <w:sz w:val="27"/>
          <w:szCs w:val="27"/>
        </w:rPr>
        <w:t> of the underlying cortex and its capacity to process information. Alternatively, PAF can be viewed as a ‘trait’ variable with its variability across individuals reflecting cognitive ability.</w:t>
      </w:r>
    </w:p>
  </w:comment>
  <w:comment w:id="16" w:author="St-Georges, Maxime" w:date="2019-09-11T14:35:00Z" w:initials="SM">
    <w:p w14:paraId="5376BDC8" w14:textId="212BA65B" w:rsidR="00E3179F" w:rsidRDefault="00E3179F">
      <w:pPr>
        <w:pStyle w:val="CommentText"/>
      </w:pPr>
      <w:r>
        <w:rPr>
          <w:rStyle w:val="CommentReference"/>
        </w:rPr>
        <w:annotationRef/>
      </w:r>
      <w:r>
        <w:t>I don’t know if this fits with your sentence. Theres no mention of a any of the “</w:t>
      </w:r>
      <w:r>
        <w:rPr>
          <w:rFonts w:ascii="Times New Roman" w:hAnsi="Times New Roman" w:cs="Times New Roman"/>
          <w:color w:val="auto"/>
          <w:sz w:val="24"/>
        </w:rPr>
        <w:t>single-featured correlate of tonic experimental pain” terms though.</w:t>
      </w:r>
    </w:p>
  </w:comment>
  <w:comment w:id="18" w:author="St-Georges, Maxime" w:date="2019-09-11T13:34:00Z" w:initials="SM">
    <w:p w14:paraId="5C873222" w14:textId="62D56198" w:rsidR="00E3179F" w:rsidRDefault="00E3179F">
      <w:pPr>
        <w:pStyle w:val="CommentText"/>
      </w:pPr>
      <w:r>
        <w:rPr>
          <w:rStyle w:val="CommentReference"/>
        </w:rPr>
        <w:annotationRef/>
      </w:r>
      <w:r>
        <w:t>Good. It’s a stipulated statement made by the authors that poses a suggestion. In other words your referencing a suggestion/train of thought/analysis of the authors. I would check with Catherine if those are accepted.</w:t>
      </w:r>
    </w:p>
  </w:comment>
  <w:comment w:id="19" w:author="biaptlab@gmail.com" w:date="2019-08-02T19:44:00Z" w:initials="b">
    <w:p w14:paraId="555DC5CB" w14:textId="77777777" w:rsidR="00E3179F" w:rsidRDefault="00E3179F" w:rsidP="00652116">
      <w:pPr>
        <w:pStyle w:val="CommentText"/>
      </w:pPr>
      <w:r>
        <w:rPr>
          <w:rStyle w:val="CommentReference"/>
        </w:rPr>
        <w:annotationRef/>
      </w:r>
      <w:r>
        <w:t>Should we separate the paragraph into frequency bands a bit more clearly and keep an order? Either in increasing frequency or in increasing importance.</w:t>
      </w:r>
    </w:p>
  </w:comment>
  <w:comment w:id="20" w:author="Chloé Savignac" w:date="2019-08-04T11:25:00Z" w:initials="CS">
    <w:p w14:paraId="657AD1C7" w14:textId="68653158" w:rsidR="00E3179F" w:rsidRDefault="00E3179F">
      <w:pPr>
        <w:pStyle w:val="CommentText"/>
      </w:pPr>
      <w:r>
        <w:rPr>
          <w:rStyle w:val="CommentReference"/>
        </w:rPr>
        <w:annotationRef/>
      </w:r>
      <w:r>
        <w:t>I tried to sperate them by increasing importance</w:t>
      </w:r>
    </w:p>
  </w:comment>
  <w:comment w:id="21" w:author="biaptlab@gmail.com" w:date="2019-08-02T19:51:00Z" w:initials="b">
    <w:p w14:paraId="1E0B8682" w14:textId="6611A1DE" w:rsidR="00E3179F" w:rsidRDefault="00E3179F" w:rsidP="00652116">
      <w:pPr>
        <w:pStyle w:val="CommentText"/>
      </w:pPr>
      <w:r>
        <w:rPr>
          <w:rStyle w:val="CommentReference"/>
        </w:rPr>
        <w:annotationRef/>
      </w:r>
      <w:r>
        <w:t>You mention source localization here but not in the other studies where they find significant effect of a frequency in a frequency band. This might confuse the reader.</w:t>
      </w:r>
    </w:p>
  </w:comment>
  <w:comment w:id="22" w:author="St-Georges, Maxime" w:date="2019-09-18T11:13:00Z" w:initials="SM">
    <w:p w14:paraId="389AC3F6" w14:textId="1B85893E" w:rsidR="00E3179F" w:rsidRDefault="00E3179F">
      <w:pPr>
        <w:pStyle w:val="CommentText"/>
      </w:pPr>
      <w:r>
        <w:rPr>
          <w:rStyle w:val="CommentReference"/>
        </w:rPr>
        <w:annotationRef/>
      </w:r>
      <w:r>
        <w:t>I’m not sure this is how you cite this. I would still add the reference number with it.</w:t>
      </w:r>
    </w:p>
  </w:comment>
  <w:comment w:id="23" w:author="St-Georges, Maxime" w:date="2019-09-18T13:47:00Z" w:initials="SM">
    <w:p w14:paraId="24422E42" w14:textId="6D98B6E9" w:rsidR="00E3179F" w:rsidRDefault="00E3179F">
      <w:pPr>
        <w:pStyle w:val="CommentText"/>
      </w:pPr>
      <w:r>
        <w:rPr>
          <w:rStyle w:val="CommentReference"/>
        </w:rPr>
        <w:annotationRef/>
      </w:r>
      <w:r>
        <w:t>23. they don’t talk about machine learning but they do speak about BNA algorithm. If these are the same than all good.</w:t>
      </w:r>
    </w:p>
  </w:comment>
  <w:comment w:id="24" w:author="Chloé Savignac" w:date="2019-09-23T13:21:00Z" w:initials="CS">
    <w:p w14:paraId="38FC1322" w14:textId="357CD545" w:rsidR="00E3179F" w:rsidRDefault="00E3179F">
      <w:pPr>
        <w:pStyle w:val="CommentText"/>
      </w:pPr>
      <w:r>
        <w:rPr>
          <w:rStyle w:val="CommentReference"/>
        </w:rPr>
        <w:annotationRef/>
      </w:r>
      <w:r>
        <w:t xml:space="preserve">I do think this is machine learning but Yacine could confirm  </w:t>
      </w:r>
    </w:p>
  </w:comment>
  <w:comment w:id="25" w:author="St-Georges, Maxime" w:date="2019-09-18T13:52:00Z" w:initials="SM">
    <w:p w14:paraId="69548505" w14:textId="7BFB852F" w:rsidR="00E3179F" w:rsidRDefault="00E3179F">
      <w:pPr>
        <w:pStyle w:val="CommentText"/>
      </w:pPr>
      <w:r>
        <w:rPr>
          <w:rStyle w:val="CommentReference"/>
        </w:rPr>
        <w:annotationRef/>
      </w:r>
      <w:r>
        <w:t xml:space="preserve">Ok.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9B8701F" w15:done="1"/>
  <w15:commentEx w15:paraId="191D117A" w15:paraIdParent="49B8701F" w15:done="1"/>
  <w15:commentEx w15:paraId="50B96EEB" w15:done="1"/>
  <w15:commentEx w15:paraId="31BE7D77" w15:paraIdParent="50B96EEB" w15:done="1"/>
  <w15:commentEx w15:paraId="379E143B" w15:done="1"/>
  <w15:commentEx w15:paraId="3A8D4D0C" w15:done="1"/>
  <w15:commentEx w15:paraId="22E59370" w15:done="1"/>
  <w15:commentEx w15:paraId="6DAB2C0A" w15:done="1"/>
  <w15:commentEx w15:paraId="74AD077C" w15:done="1"/>
  <w15:commentEx w15:paraId="122817F5" w15:done="1"/>
  <w15:commentEx w15:paraId="534188A5" w15:done="1"/>
  <w15:commentEx w15:paraId="4A73441F" w15:done="1"/>
  <w15:commentEx w15:paraId="1A03189E" w15:done="1"/>
  <w15:commentEx w15:paraId="58108A2B" w15:paraIdParent="1A03189E" w15:done="1"/>
  <w15:commentEx w15:paraId="5376BDC8" w15:paraIdParent="1A03189E" w15:done="1"/>
  <w15:commentEx w15:paraId="5C873222" w15:done="1"/>
  <w15:commentEx w15:paraId="555DC5CB" w15:done="1"/>
  <w15:commentEx w15:paraId="657AD1C7" w15:paraIdParent="555DC5CB" w15:done="1"/>
  <w15:commentEx w15:paraId="1E0B8682" w15:done="1"/>
  <w15:commentEx w15:paraId="389AC3F6" w15:done="1"/>
  <w15:commentEx w15:paraId="24422E42" w15:done="1"/>
  <w15:commentEx w15:paraId="38FC1322" w15:paraIdParent="24422E42" w15:done="1"/>
  <w15:commentEx w15:paraId="69548505"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B8701F" w16cid:durableId="21332118"/>
  <w16cid:commentId w16cid:paraId="191D117A" w16cid:durableId="2133410E"/>
  <w16cid:commentId w16cid:paraId="50B96EEB" w16cid:durableId="21332127"/>
  <w16cid:commentId w16cid:paraId="31BE7D77" w16cid:durableId="21332128"/>
  <w16cid:commentId w16cid:paraId="379E143B" w16cid:durableId="2133212B"/>
  <w16cid:commentId w16cid:paraId="3A8D4D0C" w16cid:durableId="2133212C"/>
  <w16cid:commentId w16cid:paraId="22E59370" w16cid:durableId="2133212D"/>
  <w16cid:commentId w16cid:paraId="6DAB2C0A" w16cid:durableId="21332131"/>
  <w16cid:commentId w16cid:paraId="74AD077C" w16cid:durableId="21332135"/>
  <w16cid:commentId w16cid:paraId="122817F5" w16cid:durableId="21332136"/>
  <w16cid:commentId w16cid:paraId="534188A5" w16cid:durableId="2133214E"/>
  <w16cid:commentId w16cid:paraId="4A73441F" w16cid:durableId="2133214F"/>
  <w16cid:commentId w16cid:paraId="1A03189E" w16cid:durableId="21332150"/>
  <w16cid:commentId w16cid:paraId="58108A2B" w16cid:durableId="21332151"/>
  <w16cid:commentId w16cid:paraId="5376BDC8" w16cid:durableId="21332152"/>
  <w16cid:commentId w16cid:paraId="5C873222" w16cid:durableId="2133215B"/>
  <w16cid:commentId w16cid:paraId="555DC5CB" w16cid:durableId="20EF1125"/>
  <w16cid:commentId w16cid:paraId="657AD1C7" w16cid:durableId="20F13F41"/>
  <w16cid:commentId w16cid:paraId="1E0B8682" w16cid:durableId="20EF12C0"/>
  <w16cid:commentId w16cid:paraId="389AC3F6" w16cid:durableId="2133219C"/>
  <w16cid:commentId w16cid:paraId="24422E42" w16cid:durableId="21332201"/>
  <w16cid:commentId w16cid:paraId="38FC1322" w16cid:durableId="21334544"/>
  <w16cid:commentId w16cid:paraId="69548505" w16cid:durableId="2133220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Georges, Maxime">
    <w15:presenceInfo w15:providerId="AD" w15:userId="S-1-5-21-3369704691-158869795-408218024-151875"/>
  </w15:person>
  <w15:person w15:author="Chloé Savignac">
    <w15:presenceInfo w15:providerId="Windows Live" w15:userId="e02ed16863350f54"/>
  </w15:person>
  <w15:person w15:author="biaptlab@gmail.com">
    <w15:presenceInfo w15:providerId="Windows Live" w15:userId="9ee8bb04322824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activeWritingStyle w:appName="MSWord" w:lang="fr-CA" w:vendorID="64" w:dllVersion="6" w:nlCheck="1" w:checkStyle="0"/>
  <w:activeWritingStyle w:appName="MSWord" w:lang="en-CA" w:vendorID="64" w:dllVersion="6" w:nlCheck="1" w:checkStyle="1"/>
  <w:activeWritingStyle w:appName="MSWord" w:lang="en-US" w:vendorID="64" w:dllVersion="6" w:nlCheck="1" w:checkStyle="1"/>
  <w:activeWritingStyle w:appName="MSWord" w:lang="en-US" w:vendorID="64" w:dllVersion="0" w:nlCheck="1" w:checkStyle="0"/>
  <w:activeWritingStyle w:appName="MSWord" w:lang="en-CA" w:vendorID="64" w:dllVersion="0" w:nlCheck="1" w:checkStyle="0"/>
  <w:activeWritingStyle w:appName="MSWord" w:lang="en-US" w:vendorID="64" w:dllVersion="4096" w:nlCheck="1" w:checkStyle="0"/>
  <w:activeWritingStyle w:appName="MSWord" w:lang="fr-CA" w:vendorID="64" w:dllVersion="4096" w:nlCheck="1" w:checkStyle="0"/>
  <w:activeWritingStyle w:appName="MSWord" w:lang="en-CA" w:vendorID="64" w:dllVersion="4096" w:nlCheck="1" w:checkStyle="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tfv2dt2jpap58efswsv2wrlp0xs25stzp9a&quot;&gt;EEG project&lt;record-ids&gt;&lt;item&gt;2&lt;/item&gt;&lt;item&gt;5&lt;/item&gt;&lt;item&gt;11&lt;/item&gt;&lt;item&gt;26&lt;/item&gt;&lt;item&gt;27&lt;/item&gt;&lt;item&gt;59&lt;/item&gt;&lt;item&gt;68&lt;/item&gt;&lt;item&gt;80&lt;/item&gt;&lt;item&gt;137&lt;/item&gt;&lt;item&gt;143&lt;/item&gt;&lt;item&gt;145&lt;/item&gt;&lt;item&gt;154&lt;/item&gt;&lt;item&gt;205&lt;/item&gt;&lt;item&gt;207&lt;/item&gt;&lt;item&gt;208&lt;/item&gt;&lt;item&gt;210&lt;/item&gt;&lt;item&gt;211&lt;/item&gt;&lt;item&gt;212&lt;/item&gt;&lt;item&gt;217&lt;/item&gt;&lt;item&gt;218&lt;/item&gt;&lt;item&gt;219&lt;/item&gt;&lt;item&gt;238&lt;/item&gt;&lt;item&gt;239&lt;/item&gt;&lt;item&gt;241&lt;/item&gt;&lt;item&gt;242&lt;/item&gt;&lt;item&gt;243&lt;/item&gt;&lt;item&gt;258&lt;/item&gt;&lt;item&gt;266&lt;/item&gt;&lt;item&gt;267&lt;/item&gt;&lt;item&gt;277&lt;/item&gt;&lt;item&gt;282&lt;/item&gt;&lt;item&gt;287&lt;/item&gt;&lt;item&gt;295&lt;/item&gt;&lt;item&gt;303&lt;/item&gt;&lt;item&gt;304&lt;/item&gt;&lt;item&gt;305&lt;/item&gt;&lt;item&gt;307&lt;/item&gt;&lt;item&gt;309&lt;/item&gt;&lt;item&gt;310&lt;/item&gt;&lt;item&gt;311&lt;/item&gt;&lt;item&gt;313&lt;/item&gt;&lt;item&gt;316&lt;/item&gt;&lt;item&gt;317&lt;/item&gt;&lt;/record-ids&gt;&lt;/item&gt;&lt;/Libraries&gt;"/>
  </w:docVars>
  <w:rsids>
    <w:rsidRoot w:val="00DD5FD4"/>
    <w:rsid w:val="00002415"/>
    <w:rsid w:val="000052EF"/>
    <w:rsid w:val="00006524"/>
    <w:rsid w:val="00007175"/>
    <w:rsid w:val="0000773B"/>
    <w:rsid w:val="0001337B"/>
    <w:rsid w:val="00014D8E"/>
    <w:rsid w:val="00015E48"/>
    <w:rsid w:val="00015FC6"/>
    <w:rsid w:val="000225C6"/>
    <w:rsid w:val="000231A8"/>
    <w:rsid w:val="00026144"/>
    <w:rsid w:val="00027AC9"/>
    <w:rsid w:val="00035EE2"/>
    <w:rsid w:val="00036827"/>
    <w:rsid w:val="0004500B"/>
    <w:rsid w:val="00051106"/>
    <w:rsid w:val="00054C00"/>
    <w:rsid w:val="000569FB"/>
    <w:rsid w:val="00062271"/>
    <w:rsid w:val="00064968"/>
    <w:rsid w:val="000649F9"/>
    <w:rsid w:val="00066C41"/>
    <w:rsid w:val="00070740"/>
    <w:rsid w:val="00073465"/>
    <w:rsid w:val="00074A84"/>
    <w:rsid w:val="00076C9B"/>
    <w:rsid w:val="00080189"/>
    <w:rsid w:val="0008460B"/>
    <w:rsid w:val="00087D6F"/>
    <w:rsid w:val="00091CEB"/>
    <w:rsid w:val="000A24B9"/>
    <w:rsid w:val="000B58DC"/>
    <w:rsid w:val="000C1B75"/>
    <w:rsid w:val="000C5A60"/>
    <w:rsid w:val="000D7544"/>
    <w:rsid w:val="000E160C"/>
    <w:rsid w:val="000E32F7"/>
    <w:rsid w:val="000E69EA"/>
    <w:rsid w:val="000E71FC"/>
    <w:rsid w:val="000F79B6"/>
    <w:rsid w:val="00106431"/>
    <w:rsid w:val="00111833"/>
    <w:rsid w:val="00124360"/>
    <w:rsid w:val="00132210"/>
    <w:rsid w:val="00133716"/>
    <w:rsid w:val="00140024"/>
    <w:rsid w:val="00152871"/>
    <w:rsid w:val="00155059"/>
    <w:rsid w:val="00162232"/>
    <w:rsid w:val="00162C91"/>
    <w:rsid w:val="001704C2"/>
    <w:rsid w:val="0019005B"/>
    <w:rsid w:val="00197EE8"/>
    <w:rsid w:val="001A0352"/>
    <w:rsid w:val="001A1CE6"/>
    <w:rsid w:val="001A671C"/>
    <w:rsid w:val="001B0382"/>
    <w:rsid w:val="001B3527"/>
    <w:rsid w:val="001B3F37"/>
    <w:rsid w:val="001B7B67"/>
    <w:rsid w:val="001C1BB4"/>
    <w:rsid w:val="001D04F6"/>
    <w:rsid w:val="001D10F6"/>
    <w:rsid w:val="001D36D2"/>
    <w:rsid w:val="001E7496"/>
    <w:rsid w:val="001F4971"/>
    <w:rsid w:val="001F545D"/>
    <w:rsid w:val="001F5F28"/>
    <w:rsid w:val="001F6948"/>
    <w:rsid w:val="00203231"/>
    <w:rsid w:val="002034B8"/>
    <w:rsid w:val="00204C6D"/>
    <w:rsid w:val="00222CD6"/>
    <w:rsid w:val="00222FF4"/>
    <w:rsid w:val="002230F6"/>
    <w:rsid w:val="0022600B"/>
    <w:rsid w:val="00236F8C"/>
    <w:rsid w:val="002473F9"/>
    <w:rsid w:val="00254E71"/>
    <w:rsid w:val="00261942"/>
    <w:rsid w:val="002624F1"/>
    <w:rsid w:val="00262DE1"/>
    <w:rsid w:val="002655F3"/>
    <w:rsid w:val="00271B26"/>
    <w:rsid w:val="002802F4"/>
    <w:rsid w:val="00295CA0"/>
    <w:rsid w:val="002A22C1"/>
    <w:rsid w:val="002A56E1"/>
    <w:rsid w:val="002B0450"/>
    <w:rsid w:val="002B0578"/>
    <w:rsid w:val="002B72EF"/>
    <w:rsid w:val="002B7CDA"/>
    <w:rsid w:val="002C3758"/>
    <w:rsid w:val="002C3A11"/>
    <w:rsid w:val="002C5E83"/>
    <w:rsid w:val="002D1323"/>
    <w:rsid w:val="002D48A5"/>
    <w:rsid w:val="002E5F89"/>
    <w:rsid w:val="00301038"/>
    <w:rsid w:val="00301F81"/>
    <w:rsid w:val="00302D61"/>
    <w:rsid w:val="00304FF0"/>
    <w:rsid w:val="003113E4"/>
    <w:rsid w:val="003166DF"/>
    <w:rsid w:val="0032270C"/>
    <w:rsid w:val="0032393A"/>
    <w:rsid w:val="003277A5"/>
    <w:rsid w:val="0033004D"/>
    <w:rsid w:val="00332646"/>
    <w:rsid w:val="00332D52"/>
    <w:rsid w:val="00334195"/>
    <w:rsid w:val="00335ACF"/>
    <w:rsid w:val="0034492B"/>
    <w:rsid w:val="00355269"/>
    <w:rsid w:val="003568A3"/>
    <w:rsid w:val="00362FD8"/>
    <w:rsid w:val="00366971"/>
    <w:rsid w:val="00366A6D"/>
    <w:rsid w:val="003745B9"/>
    <w:rsid w:val="003746EB"/>
    <w:rsid w:val="00393CFC"/>
    <w:rsid w:val="00394678"/>
    <w:rsid w:val="0039644B"/>
    <w:rsid w:val="003A1756"/>
    <w:rsid w:val="003A303F"/>
    <w:rsid w:val="003B657A"/>
    <w:rsid w:val="003C0AAB"/>
    <w:rsid w:val="003D4378"/>
    <w:rsid w:val="003D57D7"/>
    <w:rsid w:val="003D67DC"/>
    <w:rsid w:val="003E49AA"/>
    <w:rsid w:val="003E5033"/>
    <w:rsid w:val="003E68F9"/>
    <w:rsid w:val="003F1C16"/>
    <w:rsid w:val="003F2C17"/>
    <w:rsid w:val="003F3547"/>
    <w:rsid w:val="003F5B89"/>
    <w:rsid w:val="003F6075"/>
    <w:rsid w:val="00400D85"/>
    <w:rsid w:val="0040108C"/>
    <w:rsid w:val="00402652"/>
    <w:rsid w:val="00405BDE"/>
    <w:rsid w:val="004063DE"/>
    <w:rsid w:val="0040767E"/>
    <w:rsid w:val="00407BD9"/>
    <w:rsid w:val="00411600"/>
    <w:rsid w:val="00416B91"/>
    <w:rsid w:val="004244FF"/>
    <w:rsid w:val="004246FE"/>
    <w:rsid w:val="00426F61"/>
    <w:rsid w:val="00434214"/>
    <w:rsid w:val="00435A63"/>
    <w:rsid w:val="00437354"/>
    <w:rsid w:val="00441126"/>
    <w:rsid w:val="00443FC8"/>
    <w:rsid w:val="00445EA4"/>
    <w:rsid w:val="004527C0"/>
    <w:rsid w:val="00452DF7"/>
    <w:rsid w:val="00454D0F"/>
    <w:rsid w:val="00455E50"/>
    <w:rsid w:val="0046049E"/>
    <w:rsid w:val="00464FD1"/>
    <w:rsid w:val="00474B41"/>
    <w:rsid w:val="00482945"/>
    <w:rsid w:val="00483C1A"/>
    <w:rsid w:val="00487C08"/>
    <w:rsid w:val="00490ECD"/>
    <w:rsid w:val="004951C3"/>
    <w:rsid w:val="004B06AB"/>
    <w:rsid w:val="004B08EB"/>
    <w:rsid w:val="004B32EF"/>
    <w:rsid w:val="004C032C"/>
    <w:rsid w:val="004C46EF"/>
    <w:rsid w:val="004C50C2"/>
    <w:rsid w:val="004C5AD1"/>
    <w:rsid w:val="004C76A7"/>
    <w:rsid w:val="004D120C"/>
    <w:rsid w:val="004D275F"/>
    <w:rsid w:val="004D35DD"/>
    <w:rsid w:val="004E298C"/>
    <w:rsid w:val="004F0C72"/>
    <w:rsid w:val="004F388E"/>
    <w:rsid w:val="005017D8"/>
    <w:rsid w:val="005045BA"/>
    <w:rsid w:val="005065DA"/>
    <w:rsid w:val="00520150"/>
    <w:rsid w:val="00521424"/>
    <w:rsid w:val="005227D8"/>
    <w:rsid w:val="00527B9B"/>
    <w:rsid w:val="0053071D"/>
    <w:rsid w:val="00540185"/>
    <w:rsid w:val="005476C6"/>
    <w:rsid w:val="00547F28"/>
    <w:rsid w:val="00553664"/>
    <w:rsid w:val="00554763"/>
    <w:rsid w:val="00555123"/>
    <w:rsid w:val="0056143A"/>
    <w:rsid w:val="00565507"/>
    <w:rsid w:val="00566BE0"/>
    <w:rsid w:val="0056737D"/>
    <w:rsid w:val="00570B24"/>
    <w:rsid w:val="005813D8"/>
    <w:rsid w:val="00581490"/>
    <w:rsid w:val="005864E0"/>
    <w:rsid w:val="00590809"/>
    <w:rsid w:val="00590DDE"/>
    <w:rsid w:val="00593064"/>
    <w:rsid w:val="0059474B"/>
    <w:rsid w:val="005A4E84"/>
    <w:rsid w:val="005A770C"/>
    <w:rsid w:val="005B2130"/>
    <w:rsid w:val="005B23B3"/>
    <w:rsid w:val="005B3340"/>
    <w:rsid w:val="005B7026"/>
    <w:rsid w:val="005B7595"/>
    <w:rsid w:val="005C6C41"/>
    <w:rsid w:val="005D471F"/>
    <w:rsid w:val="005D59CD"/>
    <w:rsid w:val="005D767C"/>
    <w:rsid w:val="005E0B6B"/>
    <w:rsid w:val="005E131D"/>
    <w:rsid w:val="005E7432"/>
    <w:rsid w:val="005F03CA"/>
    <w:rsid w:val="005F3775"/>
    <w:rsid w:val="005F3E6E"/>
    <w:rsid w:val="005F7981"/>
    <w:rsid w:val="00610A0C"/>
    <w:rsid w:val="006123F8"/>
    <w:rsid w:val="00622056"/>
    <w:rsid w:val="00624D84"/>
    <w:rsid w:val="006266FF"/>
    <w:rsid w:val="00631218"/>
    <w:rsid w:val="00632699"/>
    <w:rsid w:val="00633EC0"/>
    <w:rsid w:val="00634FFF"/>
    <w:rsid w:val="006406C6"/>
    <w:rsid w:val="00642511"/>
    <w:rsid w:val="00643CF8"/>
    <w:rsid w:val="00645F98"/>
    <w:rsid w:val="00647C60"/>
    <w:rsid w:val="00652116"/>
    <w:rsid w:val="00653A79"/>
    <w:rsid w:val="00653B71"/>
    <w:rsid w:val="0065699E"/>
    <w:rsid w:val="006604E8"/>
    <w:rsid w:val="00663348"/>
    <w:rsid w:val="00663B8B"/>
    <w:rsid w:val="00664953"/>
    <w:rsid w:val="00672D23"/>
    <w:rsid w:val="00676245"/>
    <w:rsid w:val="006820E1"/>
    <w:rsid w:val="006837CE"/>
    <w:rsid w:val="0068393B"/>
    <w:rsid w:val="00685CD2"/>
    <w:rsid w:val="00690783"/>
    <w:rsid w:val="0069127B"/>
    <w:rsid w:val="006972BA"/>
    <w:rsid w:val="006A7A28"/>
    <w:rsid w:val="006B2B6C"/>
    <w:rsid w:val="006B4A23"/>
    <w:rsid w:val="006C2688"/>
    <w:rsid w:val="006C334F"/>
    <w:rsid w:val="006C6C5F"/>
    <w:rsid w:val="006D02EB"/>
    <w:rsid w:val="006D2DA2"/>
    <w:rsid w:val="006D2EB9"/>
    <w:rsid w:val="006E3673"/>
    <w:rsid w:val="006F69BE"/>
    <w:rsid w:val="006F7A9C"/>
    <w:rsid w:val="0070664E"/>
    <w:rsid w:val="007113C8"/>
    <w:rsid w:val="0071381E"/>
    <w:rsid w:val="00717C38"/>
    <w:rsid w:val="0072335B"/>
    <w:rsid w:val="00724E36"/>
    <w:rsid w:val="00727670"/>
    <w:rsid w:val="00731C97"/>
    <w:rsid w:val="00740E7A"/>
    <w:rsid w:val="00753D90"/>
    <w:rsid w:val="007547A8"/>
    <w:rsid w:val="00765EB4"/>
    <w:rsid w:val="0078124A"/>
    <w:rsid w:val="0078373A"/>
    <w:rsid w:val="0078392B"/>
    <w:rsid w:val="00786C13"/>
    <w:rsid w:val="00787EA7"/>
    <w:rsid w:val="007916AD"/>
    <w:rsid w:val="0079333B"/>
    <w:rsid w:val="00796556"/>
    <w:rsid w:val="007A665C"/>
    <w:rsid w:val="007B0E04"/>
    <w:rsid w:val="007B6AC1"/>
    <w:rsid w:val="007C07E3"/>
    <w:rsid w:val="007C26CA"/>
    <w:rsid w:val="007D090A"/>
    <w:rsid w:val="007E7EBA"/>
    <w:rsid w:val="007F079B"/>
    <w:rsid w:val="007F1CA1"/>
    <w:rsid w:val="007F2084"/>
    <w:rsid w:val="007F2434"/>
    <w:rsid w:val="007F26BA"/>
    <w:rsid w:val="007F3685"/>
    <w:rsid w:val="007F4810"/>
    <w:rsid w:val="007F48C6"/>
    <w:rsid w:val="007F54D4"/>
    <w:rsid w:val="00800436"/>
    <w:rsid w:val="00800E5A"/>
    <w:rsid w:val="00802C2A"/>
    <w:rsid w:val="00804910"/>
    <w:rsid w:val="00804CA8"/>
    <w:rsid w:val="008071BD"/>
    <w:rsid w:val="00813F06"/>
    <w:rsid w:val="00821B12"/>
    <w:rsid w:val="00841CDB"/>
    <w:rsid w:val="00842004"/>
    <w:rsid w:val="008434D8"/>
    <w:rsid w:val="008560B7"/>
    <w:rsid w:val="00857E5D"/>
    <w:rsid w:val="008619CB"/>
    <w:rsid w:val="00863AA5"/>
    <w:rsid w:val="00864D75"/>
    <w:rsid w:val="0086508D"/>
    <w:rsid w:val="0086647E"/>
    <w:rsid w:val="00866B6F"/>
    <w:rsid w:val="00867AA7"/>
    <w:rsid w:val="0087342C"/>
    <w:rsid w:val="00877BC2"/>
    <w:rsid w:val="00882EEC"/>
    <w:rsid w:val="00894A0B"/>
    <w:rsid w:val="0089503C"/>
    <w:rsid w:val="008A74D0"/>
    <w:rsid w:val="008B2927"/>
    <w:rsid w:val="008B7FB3"/>
    <w:rsid w:val="008C6C4A"/>
    <w:rsid w:val="008D29AE"/>
    <w:rsid w:val="008D63B9"/>
    <w:rsid w:val="008E6A49"/>
    <w:rsid w:val="008F05FB"/>
    <w:rsid w:val="008F1AD8"/>
    <w:rsid w:val="00900770"/>
    <w:rsid w:val="00901150"/>
    <w:rsid w:val="009049D1"/>
    <w:rsid w:val="00910A35"/>
    <w:rsid w:val="00911848"/>
    <w:rsid w:val="0091449E"/>
    <w:rsid w:val="009174D5"/>
    <w:rsid w:val="00931B6D"/>
    <w:rsid w:val="009365BD"/>
    <w:rsid w:val="009369D2"/>
    <w:rsid w:val="009373BA"/>
    <w:rsid w:val="00937534"/>
    <w:rsid w:val="00941648"/>
    <w:rsid w:val="0095099A"/>
    <w:rsid w:val="009542BF"/>
    <w:rsid w:val="00960651"/>
    <w:rsid w:val="00962F97"/>
    <w:rsid w:val="00963B9B"/>
    <w:rsid w:val="00963ECD"/>
    <w:rsid w:val="00964356"/>
    <w:rsid w:val="009649E1"/>
    <w:rsid w:val="009672EC"/>
    <w:rsid w:val="00970F34"/>
    <w:rsid w:val="009713FF"/>
    <w:rsid w:val="0099320D"/>
    <w:rsid w:val="009A4BCF"/>
    <w:rsid w:val="009A5049"/>
    <w:rsid w:val="009A718F"/>
    <w:rsid w:val="009A786A"/>
    <w:rsid w:val="009B1AEC"/>
    <w:rsid w:val="009C0B1E"/>
    <w:rsid w:val="009D32EB"/>
    <w:rsid w:val="009D6046"/>
    <w:rsid w:val="009D6AC5"/>
    <w:rsid w:val="009E0721"/>
    <w:rsid w:val="009E2D78"/>
    <w:rsid w:val="009E4BC9"/>
    <w:rsid w:val="009E53BE"/>
    <w:rsid w:val="009E5593"/>
    <w:rsid w:val="009E7017"/>
    <w:rsid w:val="00A11EC0"/>
    <w:rsid w:val="00A14637"/>
    <w:rsid w:val="00A15246"/>
    <w:rsid w:val="00A23A6D"/>
    <w:rsid w:val="00A26E53"/>
    <w:rsid w:val="00A32082"/>
    <w:rsid w:val="00A3517F"/>
    <w:rsid w:val="00A406E1"/>
    <w:rsid w:val="00A42498"/>
    <w:rsid w:val="00A42FB0"/>
    <w:rsid w:val="00A46A7C"/>
    <w:rsid w:val="00A51FDD"/>
    <w:rsid w:val="00A5794B"/>
    <w:rsid w:val="00A62F43"/>
    <w:rsid w:val="00A70409"/>
    <w:rsid w:val="00A73866"/>
    <w:rsid w:val="00A755D8"/>
    <w:rsid w:val="00A81970"/>
    <w:rsid w:val="00A90BC7"/>
    <w:rsid w:val="00A9246A"/>
    <w:rsid w:val="00A928F9"/>
    <w:rsid w:val="00A956E0"/>
    <w:rsid w:val="00AA4E67"/>
    <w:rsid w:val="00AA7344"/>
    <w:rsid w:val="00AB0D9E"/>
    <w:rsid w:val="00AB3585"/>
    <w:rsid w:val="00AB36C3"/>
    <w:rsid w:val="00AC3C7D"/>
    <w:rsid w:val="00AD7AA5"/>
    <w:rsid w:val="00AE2707"/>
    <w:rsid w:val="00AE7711"/>
    <w:rsid w:val="00AE7ECF"/>
    <w:rsid w:val="00AF1877"/>
    <w:rsid w:val="00B1433D"/>
    <w:rsid w:val="00B160F5"/>
    <w:rsid w:val="00B223B9"/>
    <w:rsid w:val="00B2314D"/>
    <w:rsid w:val="00B234CA"/>
    <w:rsid w:val="00B2413B"/>
    <w:rsid w:val="00B267EC"/>
    <w:rsid w:val="00B26B47"/>
    <w:rsid w:val="00B32325"/>
    <w:rsid w:val="00B34439"/>
    <w:rsid w:val="00B54E92"/>
    <w:rsid w:val="00B57B1F"/>
    <w:rsid w:val="00B618D6"/>
    <w:rsid w:val="00B655AF"/>
    <w:rsid w:val="00B74D2D"/>
    <w:rsid w:val="00B767B9"/>
    <w:rsid w:val="00B8072E"/>
    <w:rsid w:val="00B85671"/>
    <w:rsid w:val="00B861BA"/>
    <w:rsid w:val="00B947E4"/>
    <w:rsid w:val="00BA278A"/>
    <w:rsid w:val="00BA6896"/>
    <w:rsid w:val="00BB2E00"/>
    <w:rsid w:val="00BC100C"/>
    <w:rsid w:val="00BC1397"/>
    <w:rsid w:val="00BC157F"/>
    <w:rsid w:val="00BC2B54"/>
    <w:rsid w:val="00BC4F87"/>
    <w:rsid w:val="00BD399C"/>
    <w:rsid w:val="00BE1215"/>
    <w:rsid w:val="00BE3035"/>
    <w:rsid w:val="00BE4537"/>
    <w:rsid w:val="00BE7AE0"/>
    <w:rsid w:val="00BF1934"/>
    <w:rsid w:val="00C04E9D"/>
    <w:rsid w:val="00C11B84"/>
    <w:rsid w:val="00C15DA4"/>
    <w:rsid w:val="00C201A2"/>
    <w:rsid w:val="00C22D6C"/>
    <w:rsid w:val="00C237EC"/>
    <w:rsid w:val="00C27ED5"/>
    <w:rsid w:val="00C3011A"/>
    <w:rsid w:val="00C36B8A"/>
    <w:rsid w:val="00C36EE3"/>
    <w:rsid w:val="00C37F96"/>
    <w:rsid w:val="00C47671"/>
    <w:rsid w:val="00C47AC3"/>
    <w:rsid w:val="00C51F43"/>
    <w:rsid w:val="00C53592"/>
    <w:rsid w:val="00C57D73"/>
    <w:rsid w:val="00C6195A"/>
    <w:rsid w:val="00C709BA"/>
    <w:rsid w:val="00C71E7A"/>
    <w:rsid w:val="00C72C20"/>
    <w:rsid w:val="00C75314"/>
    <w:rsid w:val="00C7742C"/>
    <w:rsid w:val="00C817E6"/>
    <w:rsid w:val="00C82E2F"/>
    <w:rsid w:val="00C82FB1"/>
    <w:rsid w:val="00C861AF"/>
    <w:rsid w:val="00C91E36"/>
    <w:rsid w:val="00C94929"/>
    <w:rsid w:val="00CB25EC"/>
    <w:rsid w:val="00CB37A7"/>
    <w:rsid w:val="00CB51BE"/>
    <w:rsid w:val="00CC3BC4"/>
    <w:rsid w:val="00CC6BCB"/>
    <w:rsid w:val="00CD2025"/>
    <w:rsid w:val="00CD692E"/>
    <w:rsid w:val="00CD794C"/>
    <w:rsid w:val="00CE440B"/>
    <w:rsid w:val="00CE5A4F"/>
    <w:rsid w:val="00CF127C"/>
    <w:rsid w:val="00CF4406"/>
    <w:rsid w:val="00CF72F5"/>
    <w:rsid w:val="00D019FD"/>
    <w:rsid w:val="00D10F71"/>
    <w:rsid w:val="00D21C0F"/>
    <w:rsid w:val="00D23495"/>
    <w:rsid w:val="00D23D0B"/>
    <w:rsid w:val="00D24D28"/>
    <w:rsid w:val="00D25D2C"/>
    <w:rsid w:val="00D31A48"/>
    <w:rsid w:val="00D32E2D"/>
    <w:rsid w:val="00D33CA2"/>
    <w:rsid w:val="00D33E02"/>
    <w:rsid w:val="00D37EA2"/>
    <w:rsid w:val="00D413E7"/>
    <w:rsid w:val="00D507FD"/>
    <w:rsid w:val="00D56DC3"/>
    <w:rsid w:val="00D66108"/>
    <w:rsid w:val="00D66F6C"/>
    <w:rsid w:val="00D71768"/>
    <w:rsid w:val="00D84265"/>
    <w:rsid w:val="00D8548F"/>
    <w:rsid w:val="00D92296"/>
    <w:rsid w:val="00DB031A"/>
    <w:rsid w:val="00DB0E48"/>
    <w:rsid w:val="00DC2D17"/>
    <w:rsid w:val="00DC4238"/>
    <w:rsid w:val="00DC7929"/>
    <w:rsid w:val="00DD2C61"/>
    <w:rsid w:val="00DD5FD4"/>
    <w:rsid w:val="00DD70F5"/>
    <w:rsid w:val="00DE1059"/>
    <w:rsid w:val="00DE2EB7"/>
    <w:rsid w:val="00DF31BD"/>
    <w:rsid w:val="00DF4345"/>
    <w:rsid w:val="00DF4E44"/>
    <w:rsid w:val="00DF757B"/>
    <w:rsid w:val="00E00010"/>
    <w:rsid w:val="00E16C3D"/>
    <w:rsid w:val="00E16D44"/>
    <w:rsid w:val="00E26617"/>
    <w:rsid w:val="00E3179F"/>
    <w:rsid w:val="00E43BBD"/>
    <w:rsid w:val="00E46036"/>
    <w:rsid w:val="00E50386"/>
    <w:rsid w:val="00E563F8"/>
    <w:rsid w:val="00E62628"/>
    <w:rsid w:val="00E63141"/>
    <w:rsid w:val="00E7301C"/>
    <w:rsid w:val="00E7554A"/>
    <w:rsid w:val="00E75971"/>
    <w:rsid w:val="00E76228"/>
    <w:rsid w:val="00E770D1"/>
    <w:rsid w:val="00E86173"/>
    <w:rsid w:val="00EA0BDC"/>
    <w:rsid w:val="00EA37AF"/>
    <w:rsid w:val="00EA4A95"/>
    <w:rsid w:val="00EA4E2E"/>
    <w:rsid w:val="00EA7D5F"/>
    <w:rsid w:val="00EB3585"/>
    <w:rsid w:val="00EB48FC"/>
    <w:rsid w:val="00EB49AD"/>
    <w:rsid w:val="00EB5480"/>
    <w:rsid w:val="00ED0EF0"/>
    <w:rsid w:val="00ED15DB"/>
    <w:rsid w:val="00ED1EF7"/>
    <w:rsid w:val="00ED3F73"/>
    <w:rsid w:val="00EF46DE"/>
    <w:rsid w:val="00F02FFA"/>
    <w:rsid w:val="00F200F2"/>
    <w:rsid w:val="00F23E82"/>
    <w:rsid w:val="00F259AE"/>
    <w:rsid w:val="00F278AD"/>
    <w:rsid w:val="00F345A0"/>
    <w:rsid w:val="00F36A54"/>
    <w:rsid w:val="00F37EAD"/>
    <w:rsid w:val="00F4053E"/>
    <w:rsid w:val="00F42430"/>
    <w:rsid w:val="00F470DA"/>
    <w:rsid w:val="00F507D6"/>
    <w:rsid w:val="00F5399E"/>
    <w:rsid w:val="00F7478C"/>
    <w:rsid w:val="00F748B3"/>
    <w:rsid w:val="00F84AB7"/>
    <w:rsid w:val="00F85EAF"/>
    <w:rsid w:val="00F93223"/>
    <w:rsid w:val="00F94AAC"/>
    <w:rsid w:val="00FA5DDB"/>
    <w:rsid w:val="00FA64FA"/>
    <w:rsid w:val="00FA66B8"/>
    <w:rsid w:val="00FB12C5"/>
    <w:rsid w:val="00FD02DA"/>
    <w:rsid w:val="00FD04DA"/>
    <w:rsid w:val="00FD6999"/>
    <w:rsid w:val="00FD7917"/>
    <w:rsid w:val="00FE1FE2"/>
    <w:rsid w:val="00FE2AE0"/>
    <w:rsid w:val="00FE4338"/>
    <w:rsid w:val="00FF78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EF677"/>
  <w15:chartTrackingRefBased/>
  <w15:docId w15:val="{07D5DCE2-EF1D-4A28-AD71-783D5B5B5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6C6C5F"/>
    <w:pPr>
      <w:suppressAutoHyphens/>
      <w:spacing w:line="252" w:lineRule="auto"/>
    </w:pPr>
    <w:rPr>
      <w:rFonts w:ascii="Calibri" w:eastAsia="SimSun" w:hAnsi="Calibri" w:cs="Calibri"/>
      <w:color w:val="00000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113C8"/>
    <w:rPr>
      <w:sz w:val="16"/>
      <w:szCs w:val="16"/>
    </w:rPr>
  </w:style>
  <w:style w:type="paragraph" w:styleId="CommentText">
    <w:name w:val="annotation text"/>
    <w:basedOn w:val="Normal"/>
    <w:link w:val="CommentTextChar"/>
    <w:uiPriority w:val="99"/>
    <w:semiHidden/>
    <w:unhideWhenUsed/>
    <w:rsid w:val="007113C8"/>
    <w:pPr>
      <w:spacing w:line="240" w:lineRule="auto"/>
    </w:pPr>
    <w:rPr>
      <w:sz w:val="20"/>
      <w:szCs w:val="20"/>
    </w:rPr>
  </w:style>
  <w:style w:type="character" w:customStyle="1" w:styleId="CommentTextChar">
    <w:name w:val="Comment Text Char"/>
    <w:basedOn w:val="DefaultParagraphFont"/>
    <w:link w:val="CommentText"/>
    <w:uiPriority w:val="99"/>
    <w:semiHidden/>
    <w:rsid w:val="007113C8"/>
    <w:rPr>
      <w:rFonts w:ascii="Calibri" w:eastAsia="SimSun" w:hAnsi="Calibri" w:cs="Calibri"/>
      <w:color w:val="00000A"/>
      <w:sz w:val="20"/>
      <w:szCs w:val="20"/>
      <w:lang w:val="en-US"/>
    </w:rPr>
  </w:style>
  <w:style w:type="paragraph" w:styleId="BalloonText">
    <w:name w:val="Balloon Text"/>
    <w:basedOn w:val="Normal"/>
    <w:link w:val="BalloonTextChar"/>
    <w:uiPriority w:val="99"/>
    <w:semiHidden/>
    <w:unhideWhenUsed/>
    <w:rsid w:val="007113C8"/>
    <w:pPr>
      <w:suppressAutoHyphens w:val="0"/>
      <w:spacing w:after="0" w:line="240" w:lineRule="auto"/>
    </w:pPr>
    <w:rPr>
      <w:rFonts w:ascii="Segoe UI" w:eastAsiaTheme="minorHAnsi" w:hAnsi="Segoe UI" w:cs="Segoe UI"/>
      <w:color w:val="auto"/>
      <w:sz w:val="18"/>
      <w:szCs w:val="18"/>
      <w:lang w:val="en-CA"/>
    </w:rPr>
  </w:style>
  <w:style w:type="character" w:customStyle="1" w:styleId="BalloonTextChar">
    <w:name w:val="Balloon Text Char"/>
    <w:basedOn w:val="DefaultParagraphFont"/>
    <w:link w:val="BalloonText"/>
    <w:uiPriority w:val="99"/>
    <w:semiHidden/>
    <w:rsid w:val="007113C8"/>
    <w:rPr>
      <w:rFonts w:ascii="Segoe UI" w:hAnsi="Segoe UI" w:cs="Segoe UI"/>
      <w:sz w:val="18"/>
      <w:szCs w:val="18"/>
    </w:rPr>
  </w:style>
  <w:style w:type="paragraph" w:customStyle="1" w:styleId="EndNoteBibliographyTitle">
    <w:name w:val="EndNote Bibliography Title"/>
    <w:basedOn w:val="Normal"/>
    <w:link w:val="EndNoteBibliographyTitleChar"/>
    <w:rsid w:val="00B57B1F"/>
    <w:pPr>
      <w:spacing w:after="0"/>
      <w:jc w:val="center"/>
    </w:pPr>
    <w:rPr>
      <w:noProof/>
    </w:rPr>
  </w:style>
  <w:style w:type="character" w:customStyle="1" w:styleId="EndNoteBibliographyTitleChar">
    <w:name w:val="EndNote Bibliography Title Char"/>
    <w:basedOn w:val="DefaultParagraphFont"/>
    <w:link w:val="EndNoteBibliographyTitle"/>
    <w:rsid w:val="00B57B1F"/>
    <w:rPr>
      <w:rFonts w:ascii="Calibri" w:eastAsia="SimSun" w:hAnsi="Calibri" w:cs="Calibri"/>
      <w:noProof/>
      <w:color w:val="00000A"/>
      <w:lang w:val="en-US"/>
    </w:rPr>
  </w:style>
  <w:style w:type="paragraph" w:customStyle="1" w:styleId="EndNoteBibliography">
    <w:name w:val="EndNote Bibliography"/>
    <w:basedOn w:val="Normal"/>
    <w:link w:val="EndNoteBibliographyChar"/>
    <w:rsid w:val="00B57B1F"/>
    <w:pPr>
      <w:spacing w:line="240" w:lineRule="auto"/>
      <w:jc w:val="both"/>
    </w:pPr>
    <w:rPr>
      <w:noProof/>
    </w:rPr>
  </w:style>
  <w:style w:type="character" w:customStyle="1" w:styleId="EndNoteBibliographyChar">
    <w:name w:val="EndNote Bibliography Char"/>
    <w:basedOn w:val="DefaultParagraphFont"/>
    <w:link w:val="EndNoteBibliography"/>
    <w:rsid w:val="00B57B1F"/>
    <w:rPr>
      <w:rFonts w:ascii="Calibri" w:eastAsia="SimSun" w:hAnsi="Calibri" w:cs="Calibri"/>
      <w:noProof/>
      <w:color w:val="00000A"/>
      <w:lang w:val="en-US"/>
    </w:rPr>
  </w:style>
  <w:style w:type="character" w:styleId="Hyperlink">
    <w:name w:val="Hyperlink"/>
    <w:basedOn w:val="DefaultParagraphFont"/>
    <w:uiPriority w:val="99"/>
    <w:unhideWhenUsed/>
    <w:rsid w:val="00B57B1F"/>
    <w:rPr>
      <w:color w:val="0563C1" w:themeColor="hyperlink"/>
      <w:u w:val="single"/>
    </w:rPr>
  </w:style>
  <w:style w:type="character" w:customStyle="1" w:styleId="UnresolvedMention1">
    <w:name w:val="Unresolved Mention1"/>
    <w:basedOn w:val="DefaultParagraphFont"/>
    <w:uiPriority w:val="99"/>
    <w:semiHidden/>
    <w:unhideWhenUsed/>
    <w:rsid w:val="00B57B1F"/>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882EEC"/>
    <w:rPr>
      <w:b/>
      <w:bCs/>
    </w:rPr>
  </w:style>
  <w:style w:type="character" w:customStyle="1" w:styleId="CommentSubjectChar">
    <w:name w:val="Comment Subject Char"/>
    <w:basedOn w:val="CommentTextChar"/>
    <w:link w:val="CommentSubject"/>
    <w:uiPriority w:val="99"/>
    <w:semiHidden/>
    <w:rsid w:val="00882EEC"/>
    <w:rPr>
      <w:rFonts w:ascii="Calibri" w:eastAsia="SimSun" w:hAnsi="Calibri" w:cs="Calibri"/>
      <w:b/>
      <w:bCs/>
      <w:color w:val="00000A"/>
      <w:sz w:val="20"/>
      <w:szCs w:val="20"/>
      <w:lang w:val="en-US"/>
    </w:rPr>
  </w:style>
  <w:style w:type="paragraph" w:styleId="Revision">
    <w:name w:val="Revision"/>
    <w:hidden/>
    <w:uiPriority w:val="99"/>
    <w:semiHidden/>
    <w:rsid w:val="001B7B67"/>
    <w:pPr>
      <w:spacing w:after="0" w:line="240" w:lineRule="auto"/>
    </w:pPr>
    <w:rPr>
      <w:rFonts w:ascii="Calibri" w:eastAsia="SimSun" w:hAnsi="Calibri" w:cs="Calibri"/>
      <w:color w:val="00000A"/>
      <w:lang w:val="en-US"/>
    </w:rPr>
  </w:style>
  <w:style w:type="table" w:styleId="TableGrid">
    <w:name w:val="Table Grid"/>
    <w:basedOn w:val="TableNormal"/>
    <w:uiPriority w:val="39"/>
    <w:rsid w:val="00EB48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1622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52DF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44648">
      <w:bodyDiv w:val="1"/>
      <w:marLeft w:val="0"/>
      <w:marRight w:val="0"/>
      <w:marTop w:val="0"/>
      <w:marBottom w:val="0"/>
      <w:divBdr>
        <w:top w:val="none" w:sz="0" w:space="0" w:color="auto"/>
        <w:left w:val="none" w:sz="0" w:space="0" w:color="auto"/>
        <w:bottom w:val="none" w:sz="0" w:space="0" w:color="auto"/>
        <w:right w:val="none" w:sz="0" w:space="0" w:color="auto"/>
      </w:divBdr>
    </w:div>
    <w:div w:id="1206330871">
      <w:bodyDiv w:val="1"/>
      <w:marLeft w:val="0"/>
      <w:marRight w:val="0"/>
      <w:marTop w:val="0"/>
      <w:marBottom w:val="0"/>
      <w:divBdr>
        <w:top w:val="none" w:sz="0" w:space="0" w:color="auto"/>
        <w:left w:val="none" w:sz="0" w:space="0" w:color="auto"/>
        <w:bottom w:val="none" w:sz="0" w:space="0" w:color="auto"/>
        <w:right w:val="none" w:sz="0" w:space="0" w:color="auto"/>
      </w:divBdr>
    </w:div>
    <w:div w:id="1491680266">
      <w:bodyDiv w:val="1"/>
      <w:marLeft w:val="0"/>
      <w:marRight w:val="0"/>
      <w:marTop w:val="0"/>
      <w:marBottom w:val="0"/>
      <w:divBdr>
        <w:top w:val="none" w:sz="0" w:space="0" w:color="auto"/>
        <w:left w:val="none" w:sz="0" w:space="0" w:color="auto"/>
        <w:bottom w:val="none" w:sz="0" w:space="0" w:color="auto"/>
        <w:right w:val="none" w:sz="0" w:space="0" w:color="auto"/>
      </w:divBdr>
    </w:div>
    <w:div w:id="184801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sciencedirect-com.proxy3.library.mcgill.ca/topics/neuroscience/excitability" TargetMode="External"/><Relationship Id="rId1" Type="http://schemas.openxmlformats.org/officeDocument/2006/relationships/hyperlink" Target="https://www-sciencedirect-com.proxy3.library.mcgill.ca/topics/neuroscience/somatosensory-cortex"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ECDB5-6DD7-435D-987E-56EDCCDB1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16</Pages>
  <Words>12487</Words>
  <Characters>71178</Characters>
  <Application>Microsoft Office Word</Application>
  <DocSecurity>0</DocSecurity>
  <Lines>593</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Chloé Savignac</dc:creator>
  <cp:keywords/>
  <dc:description/>
  <cp:lastModifiedBy>Chloé Savignac</cp:lastModifiedBy>
  <cp:revision>5</cp:revision>
  <cp:lastPrinted>2019-08-04T20:36:00Z</cp:lastPrinted>
  <dcterms:created xsi:type="dcterms:W3CDTF">2019-09-27T19:11:00Z</dcterms:created>
  <dcterms:modified xsi:type="dcterms:W3CDTF">2019-09-27T19:35:00Z</dcterms:modified>
</cp:coreProperties>
</file>